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6656A" w14:textId="77777777" w:rsidR="00094648" w:rsidRDefault="003512A7">
      <w:pPr>
        <w:pStyle w:val="Heading1"/>
        <w:tabs>
          <w:tab w:val="left" w:pos="0"/>
        </w:tabs>
        <w:rPr>
          <w:sz w:val="72"/>
          <w:szCs w:val="72"/>
        </w:rPr>
      </w:pPr>
      <w:bookmarkStart w:id="0" w:name="_GoBack"/>
      <w:bookmarkEnd w:id="0"/>
      <w:r>
        <w:rPr>
          <w:sz w:val="72"/>
          <w:szCs w:val="72"/>
        </w:rPr>
        <w:t>BlogCFC</w:t>
      </w:r>
    </w:p>
    <w:p w14:paraId="798D71FD" w14:textId="77777777" w:rsidR="00094648" w:rsidRDefault="003512A7"/>
    <w:p w14:paraId="425AF8FC" w14:textId="77777777" w:rsidR="00094648" w:rsidRDefault="003512A7">
      <w:pPr>
        <w:rPr>
          <w:rFonts w:cs="Arial"/>
          <w:b/>
          <w:bCs/>
          <w:sz w:val="40"/>
          <w:szCs w:val="40"/>
        </w:rPr>
      </w:pPr>
      <w:r>
        <w:t>Welcome to BlogCFC, a ColdFusion based blogging application. BlogCFC is in use by over five hundred unique sites and has numerous features. If you run into problems with this blog, or have any ideas, please contact me. (Contact and support informa</w:t>
      </w:r>
      <w:r>
        <w:t>tion below.) For the latest releases and information, please see</w:t>
      </w:r>
      <w:del w:id="1" w:author="unknown" w:date="2007-05-18T14:55:00Z">
        <w:r>
          <w:delText xml:space="preserve"> </w:delText>
        </w:r>
      </w:del>
      <w:r>
        <w:fldChar w:fldCharType="begin"/>
      </w:r>
      <w:r>
        <w:instrText xml:space="preserve"> HYPERLINK "http://blogcfc.riaforge.org/"</w:instrText>
      </w:r>
      <w:r>
        <w:fldChar w:fldCharType="separate"/>
      </w:r>
      <w:del w:id="2" w:author="unknown" w:date="2007-05-18T14:55:00Z">
        <w:r>
          <w:rPr>
            <w:rStyle w:val="Hyperlink"/>
          </w:rPr>
          <w:delText>http://</w:delText>
        </w:r>
      </w:del>
      <w:r>
        <w:fldChar w:fldCharType="begin"/>
      </w:r>
      <w:r>
        <w:instrText xml:space="preserve"> HYPERLINK "http://blogcfc.riaforge.org/"</w:instrText>
      </w:r>
      <w:r>
        <w:fldChar w:fldCharType="separate"/>
      </w:r>
      <w:del w:id="3" w:author="unknown" w:date="2007-05-18T14:52:00Z">
        <w:r>
          <w:rPr>
            <w:rStyle w:val="Hyperlink"/>
          </w:rPr>
          <w:delText>www.blogcfc.com</w:delText>
        </w:r>
      </w:del>
      <w:r>
        <w:fldChar w:fldCharType="begin"/>
      </w:r>
      <w:r>
        <w:instrText xml:space="preserve"> HYPERLINK "http://blogcfc.riaforge.org/"</w:instrText>
      </w:r>
      <w:r>
        <w:fldChar w:fldCharType="separate"/>
      </w:r>
      <w:del w:id="4" w:author="unknown" w:date="2007-05-18T14:55:00Z">
        <w:r>
          <w:rPr>
            <w:rStyle w:val="Hyperlink"/>
          </w:rPr>
          <w:delText>.</w:delText>
        </w:r>
      </w:del>
      <w:r>
        <w:fldChar w:fldCharType="end"/>
      </w:r>
      <w:r>
        <w:fldChar w:fldCharType="end"/>
      </w:r>
      <w:r>
        <w:fldChar w:fldCharType="end"/>
      </w:r>
      <w:ins w:id="5" w:author="unknown" w:date="2007-05-18T14:55:00Z">
        <w:r>
          <w:t xml:space="preserve"> http://blogcfc.riaforge.org and </w:t>
        </w:r>
        <w:r>
          <w:t>http://www.blogcfc.com.</w:t>
        </w:r>
      </w:ins>
    </w:p>
    <w:p w14:paraId="370EC1FA" w14:textId="77777777" w:rsidR="00094648" w:rsidRDefault="003512A7">
      <w:pPr>
        <w:pStyle w:val="Heading3"/>
        <w:tabs>
          <w:tab w:val="left" w:pos="0"/>
        </w:tabs>
        <w:rPr>
          <w:sz w:val="40"/>
          <w:szCs w:val="40"/>
        </w:rPr>
      </w:pPr>
      <w:r>
        <w:rPr>
          <w:sz w:val="40"/>
          <w:szCs w:val="40"/>
        </w:rPr>
        <w:t>License and Credits</w:t>
      </w:r>
    </w:p>
    <w:p w14:paraId="4C3452E9" w14:textId="77777777" w:rsidR="00094648" w:rsidRDefault="003512A7">
      <w:r>
        <w:t>Copyright 2006</w:t>
      </w:r>
      <w:ins w:id="6" w:author="Raymond Camden" w:date="2007-02-28T16:27:00Z">
        <w:r>
          <w:t>-2008</w:t>
        </w:r>
      </w:ins>
      <w:r>
        <w:t xml:space="preserve"> Raymond Camden</w:t>
      </w:r>
    </w:p>
    <w:p w14:paraId="0E5D8C3D" w14:textId="77777777" w:rsidR="00094648" w:rsidRDefault="003512A7"/>
    <w:p w14:paraId="35D9C099" w14:textId="77777777" w:rsidR="00094648" w:rsidRDefault="003512A7">
      <w:r>
        <w:t>Licensed under the Apache License, Version 2.0 (the "License"); you may not use this file except in compliance with the License. You may obtain a copy of the License at</w:t>
      </w:r>
    </w:p>
    <w:p w14:paraId="7DBE8F83" w14:textId="77777777" w:rsidR="00094648" w:rsidRDefault="003512A7"/>
    <w:p w14:paraId="12947DF1" w14:textId="77777777" w:rsidR="00094648" w:rsidRDefault="003512A7">
      <w:r>
        <w:t>http:/</w:t>
      </w:r>
      <w:r>
        <w:t>/www.apache.org/licenses/LICENSE-2.0</w:t>
      </w:r>
    </w:p>
    <w:p w14:paraId="65B04903" w14:textId="77777777" w:rsidR="00094648" w:rsidRDefault="003512A7"/>
    <w:p w14:paraId="36EDD65A" w14:textId="77777777" w:rsidR="00094648" w:rsidRDefault="003512A7">
      <w:r>
        <w:t>Unless required by applicable law or agreed to in writing, software distributed under the License is distributed on an "AS IS" BASIS, WITHOUT WARRANTIES OR CONDITIONS OF ANY KIND, either express or implied. See the Lic</w:t>
      </w:r>
      <w:r>
        <w:t>ense for the specific language governing permissions and limitations under the License.</w:t>
      </w:r>
    </w:p>
    <w:p w14:paraId="5D450180" w14:textId="77777777" w:rsidR="00094648" w:rsidRDefault="003512A7"/>
    <w:p w14:paraId="3B577E4A" w14:textId="77777777" w:rsidR="00094648" w:rsidRDefault="003512A7">
      <w:r>
        <w:t>I request the following if you use my blog:</w:t>
      </w:r>
    </w:p>
    <w:p w14:paraId="2694C137" w14:textId="77777777" w:rsidR="00094648" w:rsidRDefault="003512A7"/>
    <w:p w14:paraId="33C516C6" w14:textId="77777777" w:rsidR="00094648" w:rsidRDefault="003512A7">
      <w:pPr>
        <w:numPr>
          <w:ilvl w:val="0"/>
          <w:numId w:val="2"/>
        </w:numPr>
        <w:tabs>
          <w:tab w:val="left" w:pos="720"/>
        </w:tabs>
      </w:pPr>
      <w:r>
        <w:t>Please link back to my blog at http://</w:t>
      </w:r>
      <w:del w:id="7" w:author="Raymond Camden" w:date="2007-10-12T08:19:00Z">
        <w:r w:rsidDel="00B71356">
          <w:delText>ray.camdenfamily.com</w:delText>
        </w:r>
      </w:del>
      <w:ins w:id="8" w:author="Raymond Camden" w:date="2007-10-12T08:19:00Z">
        <w:r>
          <w:t>www.coldfusionjedi.com</w:t>
        </w:r>
      </w:ins>
      <w:r>
        <w:t>.</w:t>
      </w:r>
    </w:p>
    <w:p w14:paraId="2B0781D2" w14:textId="77777777" w:rsidR="00094648" w:rsidRDefault="003512A7">
      <w:pPr>
        <w:numPr>
          <w:ilvl w:val="0"/>
          <w:numId w:val="2"/>
        </w:numPr>
        <w:tabs>
          <w:tab w:val="left" w:pos="720"/>
        </w:tabs>
      </w:pPr>
      <w:r>
        <w:t>If you find any bugs, or have any sugges</w:t>
      </w:r>
      <w:r>
        <w:t xml:space="preserve">tions, please email me at </w:t>
      </w:r>
      <w:hyperlink r:id="rId5" w:history="1">
        <w:r>
          <w:rPr>
            <w:rStyle w:val="Hyperlink"/>
          </w:rPr>
          <w:t>ray@camdenfamily.com</w:t>
        </w:r>
      </w:hyperlink>
      <w:r>
        <w:t xml:space="preserve">. You can also go to the BlogCFC Forums at </w:t>
      </w:r>
      <w:ins w:id="9" w:author="Raymond Camden" w:date="2007-10-12T08:20:00Z">
        <w:r w:rsidRPr="00B71356">
          <w:fldChar w:fldCharType="begin"/>
        </w:r>
        <w:r w:rsidRPr="00B71356">
          <w:instrText xml:space="preserve"> HYPERLINK "</w:instrText>
        </w:r>
      </w:ins>
      <w:r w:rsidRPr="00B71356">
        <w:rPr>
          <w:rPrChange w:id="10" w:author="Raymond Camden" w:date="2007-10-12T08:20:00Z">
            <w:rPr/>
          </w:rPrChange>
        </w:rPr>
        <w:instrText>http://ray.camdenfamilywww.coldfusionjedi.com/forums/forums.cfm?conferenceid=CBD210FD-AB88-8875-EBDE545BF7B672</w:instrText>
      </w:r>
      <w:r w:rsidRPr="00B71356">
        <w:rPr>
          <w:rPrChange w:id="11" w:author="Raymond Camden" w:date="2007-10-12T08:20:00Z">
            <w:rPr/>
          </w:rPrChange>
        </w:rPr>
        <w:instrText>69</w:instrText>
      </w:r>
      <w:ins w:id="12" w:author="Raymond Camden" w:date="2007-10-12T08:20:00Z">
        <w:r w:rsidRPr="00B71356">
          <w:instrText xml:space="preserve">" </w:instrText>
        </w:r>
      </w:ins>
      <w:ins w:id="13" w:author="Raymond Camden" w:date="2007-10-12T08:20:00Z">
        <w:r w:rsidRPr="00B71356">
          <w:fldChar w:fldCharType="separate"/>
        </w:r>
      </w:ins>
      <w:r w:rsidRPr="003512A7">
        <w:rPr>
          <w:rStyle w:val="Hyperlink"/>
        </w:rPr>
        <w:t>http://</w:t>
      </w:r>
      <w:del w:id="14" w:author="Raymond Camden" w:date="2007-10-12T08:20:00Z">
        <w:r w:rsidRPr="003512A7" w:rsidDel="00B71356">
          <w:rPr>
            <w:rStyle w:val="Hyperlink"/>
          </w:rPr>
          <w:delText>ray.camdenfamily</w:delText>
        </w:r>
      </w:del>
      <w:ins w:id="15" w:author="Raymond Camden" w:date="2007-10-12T08:20:00Z">
        <w:r w:rsidRPr="003512A7" w:rsidDel="00B71356">
          <w:rPr>
            <w:rStyle w:val="Hyperlink"/>
          </w:rPr>
          <w:t>www.coldfusionjedi</w:t>
        </w:r>
      </w:ins>
      <w:r w:rsidRPr="003512A7">
        <w:rPr>
          <w:rStyle w:val="Hyperlink"/>
        </w:rPr>
        <w:t>.com/forums/forums.cfm?conferenceid=CBD210FD-AB88-8875-EBDE545BF7B67269</w:t>
      </w:r>
      <w:ins w:id="16" w:author="Raymond Camden" w:date="2007-10-12T08:20:00Z">
        <w:r w:rsidRPr="00B71356">
          <w:fldChar w:fldCharType="end"/>
        </w:r>
      </w:ins>
      <w:r>
        <w:t xml:space="preserve">. You may also go to the BlogCFC Project page at </w:t>
      </w:r>
      <w:ins w:id="17" w:author="Raymond Camden" w:date="2007-10-12T08:20:00Z">
        <w:r w:rsidRPr="00B71356">
          <w:fldChar w:fldCharType="begin"/>
        </w:r>
        <w:r w:rsidRPr="00B71356">
          <w:instrText xml:space="preserve"> HYPERLINK "</w:instrText>
        </w:r>
      </w:ins>
      <w:r w:rsidRPr="00B71356">
        <w:rPr>
          <w:rPrChange w:id="18" w:author="Raymond Camden" w:date="2007-10-12T08:20:00Z">
            <w:rPr/>
          </w:rPrChange>
        </w:rPr>
        <w:instrText>http://ray.camdenfamily.com/projects/blogcfc</w:instrText>
      </w:r>
      <w:ins w:id="19" w:author="Raymond Camden" w:date="2007-10-12T08:20:00Z">
        <w:r w:rsidRPr="00B71356">
          <w:instrText xml:space="preserve">" </w:instrText>
        </w:r>
      </w:ins>
      <w:ins w:id="20" w:author="Raymond Camden" w:date="2007-10-12T08:20:00Z">
        <w:r w:rsidRPr="00B71356">
          <w:fldChar w:fldCharType="separate"/>
        </w:r>
      </w:ins>
      <w:r w:rsidRPr="003512A7">
        <w:rPr>
          <w:rStyle w:val="Hyperlink"/>
        </w:rPr>
        <w:t>http://</w:t>
      </w:r>
      <w:del w:id="21" w:author="Raymond Camden" w:date="2007-10-12T08:19:00Z">
        <w:r w:rsidRPr="003512A7" w:rsidDel="00B71356">
          <w:rPr>
            <w:rStyle w:val="Hyperlink"/>
          </w:rPr>
          <w:delText>ray.camdenfamily.com</w:delText>
        </w:r>
        <w:r w:rsidRPr="003512A7" w:rsidDel="00B71356">
          <w:rPr>
            <w:rStyle w:val="Hyperlink"/>
          </w:rPr>
          <w:delText>/pro</w:delText>
        </w:r>
      </w:del>
      <w:del w:id="22" w:author="Raymond Camden" w:date="2007-10-12T08:20:00Z">
        <w:r w:rsidRPr="003512A7" w:rsidDel="00B71356">
          <w:rPr>
            <w:rStyle w:val="Hyperlink"/>
          </w:rPr>
          <w:delText>jects/</w:delText>
        </w:r>
      </w:del>
      <w:r w:rsidRPr="00AE5362">
        <w:rPr>
          <w:rStyle w:val="Hyperlink"/>
          <w:rPrChange w:id="23" w:author="Raymond Camden" w:date="2007-10-12T08:20:00Z">
            <w:rPr>
              <w:rStyle w:val="Hyperlink"/>
            </w:rPr>
          </w:rPrChange>
        </w:rPr>
        <w:t>blogcfc</w:t>
      </w:r>
      <w:ins w:id="24" w:author="Raymond Camden" w:date="2007-10-12T08:20:00Z">
        <w:r w:rsidRPr="00B71356">
          <w:fldChar w:fldCharType="end"/>
        </w:r>
        <w:r>
          <w:t>.riaforge.org</w:t>
        </w:r>
      </w:ins>
      <w:r>
        <w:t>.</w:t>
      </w:r>
      <w:ins w:id="25" w:author="Raymond Camden" w:date="2006-09-23T20:30:00Z">
        <w:r>
          <w:t xml:space="preserve"> Lastly – you can read news about BlogCFC at http://www.blog</w:t>
        </w:r>
      </w:ins>
      <w:ins w:id="26" w:author="Raymond Camden" w:date="2006-09-23T20:31:00Z">
        <w:r>
          <w:t>cfc.com.</w:t>
        </w:r>
      </w:ins>
    </w:p>
    <w:p w14:paraId="5A0C3199" w14:textId="77777777" w:rsidR="00094648" w:rsidRDefault="003512A7">
      <w:pPr>
        <w:numPr>
          <w:ilvl w:val="0"/>
          <w:numId w:val="2"/>
        </w:numPr>
        <w:tabs>
          <w:tab w:val="left" w:pos="720"/>
        </w:tabs>
      </w:pPr>
      <w:r>
        <w:t xml:space="preserve">If you </w:t>
      </w:r>
      <w:r>
        <w:rPr>
          <w:i/>
        </w:rPr>
        <w:t>really</w:t>
      </w:r>
      <w:r>
        <w:t xml:space="preserve"> like the blog, you can always send me something from my wishlist, located here: </w:t>
      </w:r>
      <w:ins w:id="27" w:author="Raymond Camden" w:date="2006-12-14T21:42:00Z">
        <w:r>
          <w:t>http://</w:t>
        </w:r>
      </w:ins>
      <w:hyperlink r:id="rId6" w:history="1">
        <w:r>
          <w:rPr>
            <w:rStyle w:val="Hyperlink"/>
          </w:rPr>
          <w:t>www.amazon.com/o/registry/2TCL1D08EZEYE</w:t>
        </w:r>
      </w:hyperlink>
    </w:p>
    <w:p w14:paraId="20D7B265" w14:textId="77777777" w:rsidR="00094648" w:rsidRDefault="003512A7"/>
    <w:p w14:paraId="0DE3912E" w14:textId="77777777" w:rsidR="00094648" w:rsidRDefault="003512A7">
      <w:pPr>
        <w:rPr>
          <w:rFonts w:cs="Arial"/>
          <w:b/>
          <w:bCs/>
          <w:sz w:val="40"/>
          <w:szCs w:val="40"/>
        </w:rPr>
      </w:pPr>
      <w:r>
        <w:br w:type="page"/>
      </w:r>
      <w:r>
        <w:rPr>
          <w:sz w:val="40"/>
          <w:szCs w:val="40"/>
        </w:rPr>
        <w:lastRenderedPageBreak/>
        <w:t>Contributors</w:t>
      </w:r>
    </w:p>
    <w:p w14:paraId="7298D2D0" w14:textId="77777777" w:rsidR="00094648" w:rsidRDefault="003512A7">
      <w:r>
        <w:t xml:space="preserve">Many users have provided support, both in bug reports, suggestions, and even code, for this project. I cannot thank them all, but please note that I appreciate your work. BlogCFC would </w:t>
      </w:r>
      <w:r>
        <w:rPr>
          <w:b/>
        </w:rPr>
        <w:t>not</w:t>
      </w:r>
      <w:r>
        <w:t xml:space="preserve"> be </w:t>
      </w:r>
      <w:r>
        <w:t>what it is today without the support of its community of users. I'd like to call out a few special contributors below.</w:t>
      </w:r>
    </w:p>
    <w:p w14:paraId="6BDC7277" w14:textId="77777777" w:rsidR="00094648" w:rsidRDefault="003512A7"/>
    <w:p w14:paraId="032037A5" w14:textId="77777777" w:rsidR="00094648" w:rsidRDefault="003512A7">
      <w:r>
        <w:t xml:space="preserve">BlogCFC makes use of the design/css skills of </w:t>
      </w:r>
      <w:r>
        <w:rPr>
          <w:b/>
        </w:rPr>
        <w:t>Scott Stroz.</w:t>
      </w:r>
      <w:r>
        <w:t>. His wishlist may be found here: http://www.amazon.com/o/registry/3OQX89CUTAV</w:t>
      </w:r>
      <w:r>
        <w:t>1X. Scott handled the "No more table" conversion of my layout for BlogCFC5, as well as providing design help in general and bug testing all around.</w:t>
      </w:r>
    </w:p>
    <w:p w14:paraId="06036486" w14:textId="77777777" w:rsidR="00094648" w:rsidRDefault="003512A7"/>
    <w:p w14:paraId="4B342945" w14:textId="77777777" w:rsidR="00094648" w:rsidRDefault="003512A7">
      <w:r>
        <w:rPr>
          <w:b/>
        </w:rPr>
        <w:t>Jeff Coughlin</w:t>
      </w:r>
      <w:r>
        <w:t xml:space="preserve"> and </w:t>
      </w:r>
      <w:r>
        <w:rPr>
          <w:b/>
        </w:rPr>
        <w:t>Charlie Griefer</w:t>
      </w:r>
      <w:r>
        <w:t xml:space="preserve"> spent a lot of time and energy on the Related Entries feature. This was a</w:t>
      </w:r>
      <w:r>
        <w:t xml:space="preserve"> significant new feature of BlogCFC5. Jeff's wishlist may be found here: http://www.amazon.com/o/registry/3MZKP36I6JCTL. Charlie's may be found here: http://www.amazon.com/gp/registry/registry.html/103-6263653-9438218?%5Fencoding=UTF8&amp;type=wishlist&amp;id=YLEZ</w:t>
      </w:r>
      <w:r>
        <w:t>85Q4LPCI</w:t>
      </w:r>
    </w:p>
    <w:p w14:paraId="2B201C91" w14:textId="77777777" w:rsidR="00094648" w:rsidRDefault="003512A7"/>
    <w:p w14:paraId="09F4AF6F" w14:textId="77777777" w:rsidR="00094648" w:rsidRDefault="003512A7">
      <w:r>
        <w:t xml:space="preserve">BlogCFC makes use of code from </w:t>
      </w:r>
      <w:r>
        <w:rPr>
          <w:b/>
        </w:rPr>
        <w:t>Paul Hastings</w:t>
      </w:r>
      <w:r>
        <w:t xml:space="preserve"> (</w:t>
      </w:r>
      <w:hyperlink r:id="rId7" w:history="1">
        <w:r>
          <w:rPr>
            <w:rStyle w:val="Hyperlink"/>
          </w:rPr>
          <w:t>paul@sustainableGIS.com</w:t>
        </w:r>
      </w:hyperlink>
      <w:r>
        <w:t>). Paul was a great help in adding localization to the blog. Many thanks go to him. We also make use of a custom tag (coloredCode)</w:t>
      </w:r>
      <w:r>
        <w:t xml:space="preserve"> from Dain Anderson (</w:t>
      </w:r>
      <w:hyperlink r:id="rId8" w:history="1">
        <w:r>
          <w:rPr>
            <w:rStyle w:val="Hyperlink"/>
          </w:rPr>
          <w:t>webmaster@cfcomet.com</w:t>
        </w:r>
      </w:hyperlink>
      <w:r>
        <w:t>). Many other people have helped with contributed bug fixes and ideas.</w:t>
      </w:r>
    </w:p>
    <w:p w14:paraId="0AFAF71D" w14:textId="77777777" w:rsidR="00094648" w:rsidRDefault="003512A7"/>
    <w:p w14:paraId="58E6D971" w14:textId="77777777" w:rsidR="00094648" w:rsidRDefault="003512A7">
      <w:r>
        <w:t xml:space="preserve">BlogCFC makes use of LylaCaptcha (http://lyla.maestropublishing.com/) by Peter J. Farrel. Please </w:t>
      </w:r>
      <w:r>
        <w:t>note that his code has a license as well. It may be found in org/captcha/lylaCaptchaLicense.txt. Brian Rinaldi (http://www.remotesynthesis.com/blog/) wrote an excellent article on integrating BlogCFC and Lyla. His article and code was used to add this feat</w:t>
      </w:r>
      <w:r>
        <w:t>ure to BlogCFC.</w:t>
      </w:r>
    </w:p>
    <w:p w14:paraId="2B30AFF3" w14:textId="77777777" w:rsidR="00094648" w:rsidRDefault="003512A7"/>
    <w:p w14:paraId="05DAC656" w14:textId="77777777" w:rsidR="00094648" w:rsidRDefault="003512A7">
      <w:r>
        <w:t xml:space="preserve">BlogCFC makes use of Spry (http://labs.adobe.com/technologies/spry/), from Adobe. Spry is an open source AJAX framework. It's license may be found in client/includes/spry/License.html. </w:t>
      </w:r>
    </w:p>
    <w:p w14:paraId="34F7888A" w14:textId="77777777" w:rsidR="00094648" w:rsidRDefault="003512A7"/>
    <w:p w14:paraId="173DF1EC" w14:textId="77777777" w:rsidR="00094648" w:rsidRDefault="003512A7">
      <w:ins w:id="28" w:author="Raymond Camden" w:date="2006-08-24T15:22:00Z">
        <w:r>
          <w:t>Deanna Schneider added Oracle and Query Username/Pas</w:t>
        </w:r>
        <w:r>
          <w:t>sword support.</w:t>
        </w:r>
      </w:ins>
    </w:p>
    <w:p w14:paraId="3E76B1C4" w14:textId="77777777" w:rsidR="00094648" w:rsidRDefault="003512A7"/>
    <w:p w14:paraId="6A8E8D88" w14:textId="77777777" w:rsidR="00094648" w:rsidRDefault="003512A7">
      <w:pPr>
        <w:rPr>
          <w:rFonts w:cs="Arial"/>
          <w:b/>
          <w:bCs/>
          <w:sz w:val="40"/>
          <w:szCs w:val="40"/>
        </w:rPr>
      </w:pPr>
      <w:ins w:id="29" w:author="Raymond Camden" w:date="2006-09-23T20:31:00Z">
        <w:r>
          <w:t>The BlogCFC logo was created by Joe Nicor</w:t>
        </w:r>
      </w:ins>
      <w:ins w:id="30" w:author="Raymond Camden" w:date="2006-09-23T20:32:00Z">
        <w:r>
          <w:t>a.</w:t>
        </w:r>
      </w:ins>
      <w:r>
        <w:br w:type="page"/>
      </w:r>
      <w:r>
        <w:rPr>
          <w:sz w:val="40"/>
          <w:szCs w:val="40"/>
        </w:rPr>
        <w:t>Requirements</w:t>
      </w:r>
    </w:p>
    <w:p w14:paraId="05684795" w14:textId="77777777" w:rsidR="00094648" w:rsidRDefault="003512A7"/>
    <w:p w14:paraId="0C8EC62C" w14:textId="77777777" w:rsidR="00094648" w:rsidRDefault="003512A7">
      <w:r>
        <w:t xml:space="preserve">BlogCFC requires ColdFusion MX 6.1 or BlueDragon 6.2. Print support is only enabled in ColdFusion MX 7. </w:t>
      </w:r>
    </w:p>
    <w:p w14:paraId="5C552B72" w14:textId="77777777" w:rsidR="00094648" w:rsidRDefault="003512A7"/>
    <w:p w14:paraId="4A70ADB9" w14:textId="77777777" w:rsidR="00094648" w:rsidRDefault="003512A7">
      <w:r>
        <w:t xml:space="preserve">If you use the Developer Version of ColdFusion MX, a token is added to each </w:t>
      </w:r>
      <w:r>
        <w:t>request that will interfere with the RSS support as well as the Related Entries support in the administrator. The Developer edition should not be used for production sites. If testing BlogCFC on a Developer edition server, you will not be able to use the R</w:t>
      </w:r>
      <w:r>
        <w:t xml:space="preserve">elated Entries feature. </w:t>
      </w:r>
    </w:p>
    <w:p w14:paraId="5FC56EF7" w14:textId="77777777" w:rsidR="00094648" w:rsidRDefault="003512A7"/>
    <w:p w14:paraId="343EF4FD" w14:textId="77777777" w:rsidR="00094648" w:rsidRDefault="003512A7">
      <w:r>
        <w:t xml:space="preserve">Note – for MySQL, only the 4.1x release is supported. You </w:t>
      </w:r>
      <w:r>
        <w:rPr>
          <w:b/>
          <w:bCs/>
        </w:rPr>
        <w:t>cannot</w:t>
      </w:r>
      <w:r>
        <w:t xml:space="preserve"> use the default MySQL 3 DSN type that ships with ColdFusion. To use MySQL, you must follow the directions here: http://www.adobe.com/go/6ef0253. </w:t>
      </w:r>
      <w:ins w:id="31" w:author="Raymond Camden" w:date="2008-07-30T09:52:00Z">
        <w:r>
          <w:t>If you are using Col</w:t>
        </w:r>
        <w:r>
          <w:t>dFusion 8, the newer MySQL drivers are provided for you. Just be sure to use MySQL4/5 for your DSN type.</w:t>
        </w:r>
      </w:ins>
      <w:del w:id="32" w:author="Raymond Camden" w:date="2008-07-30T09:52:00Z">
        <w:r w:rsidDel="00094648">
          <w:delText xml:space="preserve">I am not currently testing with MySQL 5, but it should work. </w:delText>
        </w:r>
      </w:del>
    </w:p>
    <w:p w14:paraId="6E496007" w14:textId="77777777" w:rsidR="00094648" w:rsidRDefault="003512A7"/>
    <w:p w14:paraId="0FF5EFBF" w14:textId="77777777" w:rsidR="00094648" w:rsidRDefault="003512A7">
      <w:ins w:id="33" w:author="Raymond Camden" w:date="2006-08-24T15:36:00Z">
        <w:r>
          <w:t>Note - for Oracle, only version 10g is supported.</w:t>
        </w:r>
      </w:ins>
    </w:p>
    <w:p w14:paraId="68FB27F5" w14:textId="77777777" w:rsidR="00094648" w:rsidRDefault="003512A7"/>
    <w:p w14:paraId="0638DD57" w14:textId="77777777" w:rsidR="00094648" w:rsidRDefault="003512A7">
      <w:r>
        <w:t>Access users should not use the "Acces</w:t>
      </w:r>
      <w:r>
        <w:t>s with Unicode" driver type. They should use the "Access" drive</w:t>
      </w:r>
      <w:ins w:id="34" w:author="Raymond Camden" w:date="2006-09-23T20:33:00Z">
        <w:r>
          <w:t>r</w:t>
        </w:r>
      </w:ins>
      <w:r>
        <w:t xml:space="preserve"> type.</w:t>
      </w:r>
    </w:p>
    <w:p w14:paraId="4E900555" w14:textId="77777777" w:rsidR="00094648" w:rsidRDefault="003512A7"/>
    <w:p w14:paraId="06296699" w14:textId="77777777" w:rsidR="00094648" w:rsidRDefault="003512A7">
      <w:pPr>
        <w:pStyle w:val="Heading3"/>
        <w:tabs>
          <w:tab w:val="left" w:pos="0"/>
        </w:tabs>
        <w:rPr>
          <w:rFonts w:cs="Times New Roman"/>
          <w:sz w:val="24"/>
          <w:szCs w:val="24"/>
        </w:rPr>
      </w:pPr>
      <w:ins w:id="35" w:author="Raymond Camden" w:date="2006-09-23T20:33:00Z">
        <w:r>
          <w:rPr>
            <w:sz w:val="40"/>
            <w:szCs w:val="40"/>
          </w:rPr>
          <w:t>Blu</w:t>
        </w:r>
      </w:ins>
      <w:ins w:id="36" w:author="Raymond Camden" w:date="2006-09-23T20:34:00Z">
        <w:r>
          <w:rPr>
            <w:sz w:val="40"/>
            <w:szCs w:val="40"/>
          </w:rPr>
          <w:t>eDragon Notes</w:t>
        </w:r>
      </w:ins>
    </w:p>
    <w:p w14:paraId="7D51B174" w14:textId="77777777" w:rsidR="00094648" w:rsidRDefault="003512A7"/>
    <w:p w14:paraId="42119FFC" w14:textId="77777777" w:rsidR="00094648" w:rsidRDefault="003512A7">
      <w:ins w:id="37" w:author="Raymond Camden" w:date="2006-09-23T20:34:00Z">
        <w:r>
          <w:t xml:space="preserve">In the latest version, there are a few issues with BlueDragon. First – Lyla CAPTCHA is not supported. </w:t>
        </w:r>
      </w:ins>
      <w:ins w:id="38" w:author="Raymond Camden" w:date="2006-09-23T20:36:00Z">
        <w:r>
          <w:t>You must disable CAPTHA support or the blog will not load in Blu</w:t>
        </w:r>
        <w:r>
          <w:t>eDra</w:t>
        </w:r>
      </w:ins>
      <w:ins w:id="39" w:author="Raymond Camden" w:date="2006-09-23T20:37:00Z">
        <w:r>
          <w:t xml:space="preserve">gon. (A future release will automatically disable it.) I already mentioned that print support is disabled, but this is done automatically by the blog engine. </w:t>
        </w:r>
      </w:ins>
    </w:p>
    <w:p w14:paraId="39334F4E" w14:textId="77777777" w:rsidR="00094648" w:rsidRDefault="003512A7"/>
    <w:p w14:paraId="00762521" w14:textId="77777777" w:rsidR="00094648" w:rsidRDefault="003512A7">
      <w:pPr>
        <w:rPr>
          <w:ins w:id="40" w:author="Raymond Camden" w:date="2006-11-30T16:39:00Z"/>
        </w:rPr>
      </w:pPr>
      <w:ins w:id="41" w:author="Raymond Camden" w:date="2006-09-23T20:37:00Z">
        <w:r>
          <w:t>Last but not least – I believe there is an issue with datasources that do not require userna</w:t>
        </w:r>
        <w:r>
          <w:t>m</w:t>
        </w:r>
      </w:ins>
      <w:ins w:id="42" w:author="Raymond Camden" w:date="2006-09-23T20:38:00Z">
        <w:r>
          <w:t>es and passwords. ColdFusion MX allows you to pass a blank username and password while BlueDragon throws an error. For now I recommend updating your DSN to require a username and password.</w:t>
        </w:r>
      </w:ins>
    </w:p>
    <w:p w14:paraId="4F7B0288" w14:textId="77777777" w:rsidR="00094648" w:rsidRDefault="003512A7">
      <w:pPr>
        <w:pStyle w:val="Heading3"/>
        <w:tabs>
          <w:tab w:val="left" w:pos="0"/>
        </w:tabs>
        <w:rPr>
          <w:ins w:id="43" w:author="Raymond Camden" w:date="2006-11-30T16:39:00Z"/>
          <w:sz w:val="40"/>
          <w:szCs w:val="40"/>
        </w:rPr>
      </w:pPr>
      <w:ins w:id="44" w:author="Raymond Camden" w:date="2006-11-30T16:39:00Z">
        <w:r>
          <w:rPr>
            <w:sz w:val="40"/>
            <w:szCs w:val="40"/>
          </w:rPr>
          <w:t>ColdFusion 6 Notes</w:t>
        </w:r>
      </w:ins>
    </w:p>
    <w:p w14:paraId="3D1D074E" w14:textId="77777777" w:rsidR="00094648" w:rsidRDefault="003512A7">
      <w:pPr>
        <w:rPr>
          <w:rFonts w:cs="Arial"/>
          <w:b/>
          <w:bCs/>
          <w:sz w:val="40"/>
          <w:szCs w:val="40"/>
        </w:rPr>
      </w:pPr>
      <w:ins w:id="45" w:author="Raymond Camden" w:date="2006-11-30T16:39:00Z">
        <w:r>
          <w:t xml:space="preserve">Because of how CF 6 sets locales compared to </w:t>
        </w:r>
      </w:ins>
      <w:ins w:id="46" w:author="Raymond Camden" w:date="2006-11-30T16:40:00Z">
        <w:r>
          <w:t>CF</w:t>
        </w:r>
        <w:r>
          <w:t xml:space="preserve"> 7, you should only use Java locales that can be mapped to valid CF 6 locales.</w:t>
        </w:r>
      </w:ins>
      <w:r>
        <w:br w:type="page"/>
      </w:r>
      <w:r>
        <w:rPr>
          <w:sz w:val="40"/>
          <w:szCs w:val="40"/>
        </w:rPr>
        <w:t>Installation</w:t>
      </w:r>
    </w:p>
    <w:p w14:paraId="39A31A34" w14:textId="77777777" w:rsidR="00094648" w:rsidRDefault="003512A7">
      <w:r>
        <w:t xml:space="preserve">When you unzip the installation package, you will have three main directories, client, org, and install. The client folder represents the main blog application. If </w:t>
      </w:r>
      <w:r>
        <w:t xml:space="preserve">your web site will only contain the blog, then obviously this folder will be your web root; you may rename this folder (be sure to update this change in Administrator Settings). The org folder should be placed under web root. This folder contains the CFCs </w:t>
      </w:r>
      <w:r>
        <w:t>used by the blog application. The install folder contains miscellaneous files to help you install the blog. This folder should be removed from your web root.</w:t>
      </w:r>
    </w:p>
    <w:p w14:paraId="413107F8" w14:textId="77777777" w:rsidR="00094648" w:rsidRDefault="003512A7"/>
    <w:p w14:paraId="110B8F16" w14:textId="77777777" w:rsidR="00094648" w:rsidRDefault="003512A7">
      <w:r>
        <w:t>Next, decide which database you want to use. In the install folder you will find a mysql.sql file</w:t>
      </w:r>
      <w:r>
        <w:t xml:space="preserve">, a sqlserver.sql file, </w:t>
      </w:r>
      <w:ins w:id="47" w:author="Raymond Camden" w:date="2006-08-24T15:24:00Z">
        <w:r>
          <w:t xml:space="preserve">two Oracle files, </w:t>
        </w:r>
      </w:ins>
      <w:r>
        <w:t xml:space="preserve">and a MS Access database. These are the </w:t>
      </w:r>
      <w:del w:id="48" w:author="Raymond Camden" w:date="2006-08-24T15:24:00Z">
        <w:r>
          <w:delText>three</w:delText>
        </w:r>
      </w:del>
      <w:ins w:id="49" w:author="Raymond Camden" w:date="2006-08-24T15:24:00Z">
        <w:r>
          <w:t>four</w:t>
        </w:r>
      </w:ins>
      <w:r>
        <w:t xml:space="preserve"> database types supported by BlogCFC. Pick the one you plan on using it and set up a database manually, using your favorite db admin program. Set up a datasource poi</w:t>
      </w:r>
      <w:r>
        <w:t>nting to your database. Open the blog.ini.cfm file from /org/camden/blog folder. Find the default section, dsn key, and edit the value. Set the dsn value to what you set in the ColdFusion Administrator. Set blogDBType to either MSSQL (for SQL Server), MYSQ</w:t>
      </w:r>
      <w:r>
        <w:t xml:space="preserve">L (for MySQL), </w:t>
      </w:r>
      <w:ins w:id="50" w:author="Raymond Camden" w:date="2006-08-24T15:24:00Z">
        <w:r>
          <w:t xml:space="preserve">ORACLE (for Oracle), </w:t>
        </w:r>
      </w:ins>
      <w:r>
        <w:t>or MSACCESS (for Access).</w:t>
      </w:r>
    </w:p>
    <w:p w14:paraId="037CF83E" w14:textId="77777777" w:rsidR="00094648" w:rsidRDefault="003512A7"/>
    <w:p w14:paraId="6C4C0D4E" w14:textId="77777777" w:rsidR="00094648" w:rsidRDefault="003512A7">
      <w:r>
        <w:t xml:space="preserve">Note – for MySQL, only the 4.1x release is supported. You </w:t>
      </w:r>
      <w:r>
        <w:rPr>
          <w:b/>
          <w:bCs/>
        </w:rPr>
        <w:t>cannot</w:t>
      </w:r>
      <w:r>
        <w:t xml:space="preserve"> use the default MySQL 3 DSN type that ships with ColdFusion. To use MySQL, you must follow the directions here: http://www.adobe</w:t>
      </w:r>
      <w:r>
        <w:t xml:space="preserve">.com/go/6ef0253. I am not currently testing with MySQL 5, but it should work. </w:t>
      </w:r>
    </w:p>
    <w:p w14:paraId="3CA75EAD" w14:textId="77777777" w:rsidR="00094648" w:rsidRDefault="003512A7"/>
    <w:p w14:paraId="7BE7D7B4" w14:textId="77777777" w:rsidR="00094648" w:rsidRDefault="003512A7">
      <w:r>
        <w:t xml:space="preserve">You also need to ensure blogdbtype matches your database. This is described in the </w:t>
      </w:r>
      <w:r>
        <w:rPr>
          <w:b/>
          <w:bCs/>
        </w:rPr>
        <w:t>Blog Ini File</w:t>
      </w:r>
      <w:r>
        <w:t xml:space="preserve"> section.</w:t>
      </w:r>
    </w:p>
    <w:p w14:paraId="084B11D3" w14:textId="77777777" w:rsidR="00094648" w:rsidRDefault="003512A7">
      <w:pPr>
        <w:rPr>
          <w:b/>
        </w:rPr>
      </w:pPr>
    </w:p>
    <w:p w14:paraId="42F781D3" w14:textId="77777777" w:rsidR="00094648" w:rsidRDefault="003512A7">
      <w:pPr>
        <w:rPr>
          <w:b/>
          <w:color w:val="FF0000"/>
        </w:rPr>
      </w:pPr>
      <w:r>
        <w:rPr>
          <w:b/>
        </w:rPr>
        <w:t>Note: The blog.ini.cfm file is described in more detail later in this</w:t>
      </w:r>
      <w:r>
        <w:rPr>
          <w:b/>
        </w:rPr>
        <w:t xml:space="preserve"> document. </w:t>
      </w:r>
      <w:r>
        <w:rPr>
          <w:b/>
          <w:color w:val="FF0000"/>
        </w:rPr>
        <w:t>READ THIS: The blog.ini.cfm file is cached. This means if you visit the blog and make a change to the ini file, it will NOT be reflected. To refresh the blog’s cache, visit your blog with ?reinit=1 at the end of the URL or use the Administrator.</w:t>
      </w:r>
      <w:r>
        <w:rPr>
          <w:b/>
          <w:color w:val="FF0000"/>
        </w:rPr>
        <w:t xml:space="preserve"> </w:t>
      </w:r>
    </w:p>
    <w:p w14:paraId="2C3C6202" w14:textId="77777777" w:rsidR="00094648" w:rsidRDefault="003512A7">
      <w:pPr>
        <w:rPr>
          <w:b/>
          <w:color w:val="FF0000"/>
        </w:rPr>
      </w:pPr>
    </w:p>
    <w:p w14:paraId="23889EDA" w14:textId="77777777" w:rsidR="00094648" w:rsidRDefault="003512A7">
      <w:pPr>
        <w:rPr>
          <w:b/>
        </w:rPr>
      </w:pPr>
      <w:r>
        <w:rPr>
          <w:b/>
        </w:rPr>
        <w:t xml:space="preserve">Note to folks using non-Latin languages: Your DSN needs to be set up correctly. See this blog entry by Paul Hastings for more information: </w:t>
      </w:r>
    </w:p>
    <w:p w14:paraId="4B42C68B" w14:textId="77777777" w:rsidR="00094648" w:rsidRDefault="003512A7">
      <w:pPr>
        <w:rPr>
          <w:b/>
        </w:rPr>
      </w:pPr>
    </w:p>
    <w:p w14:paraId="5BC7A8EC" w14:textId="77777777" w:rsidR="00094648" w:rsidRDefault="003512A7">
      <w:pPr>
        <w:rPr>
          <w:b/>
        </w:rPr>
      </w:pPr>
      <w:hyperlink r:id="rId9" w:history="1">
        <w:r>
          <w:rPr>
            <w:rStyle w:val="Hyperlink"/>
          </w:rPr>
          <w:t>http://www.sustainablegis.com/blog/cfg11n/index.cfm?mode=entry&amp;entry=F9553D86-20ED-7DEE-2A913AFD8651643F</w:t>
        </w:r>
      </w:hyperlink>
    </w:p>
    <w:p w14:paraId="15A84B31" w14:textId="77777777" w:rsidR="00094648" w:rsidRDefault="003512A7">
      <w:pPr>
        <w:rPr>
          <w:b/>
        </w:rPr>
      </w:pPr>
    </w:p>
    <w:p w14:paraId="74594807" w14:textId="77777777" w:rsidR="00094648" w:rsidRDefault="003512A7">
      <w:pPr>
        <w:rPr>
          <w:b/>
        </w:rPr>
      </w:pPr>
      <w:r>
        <w:rPr>
          <w:b/>
        </w:rPr>
        <w:t>Also – for those using SQL Server – you may want to edit the collation settings, or remove them, in order for your database to work correctly</w:t>
      </w:r>
      <w:r>
        <w:rPr>
          <w:b/>
        </w:rPr>
        <w:t>. Those using SQL Server with an English blog should (probably) not need to worry.</w:t>
      </w:r>
    </w:p>
    <w:p w14:paraId="202D1B59" w14:textId="77777777" w:rsidR="00094648" w:rsidRDefault="003512A7"/>
    <w:p w14:paraId="7D7EE0E6" w14:textId="77777777" w:rsidR="00094648" w:rsidRDefault="003512A7">
      <w:r>
        <w:t xml:space="preserve">You have two choices for placement of the org folder. If there will only be one blog on the box, you can simply place the org folder </w:t>
      </w:r>
      <w:del w:id="51" w:author="Lola J. Lee Beno" w:date="2006-08-01T11:43:00Z">
        <w:r>
          <w:delText xml:space="preserve">under </w:delText>
        </w:r>
      </w:del>
      <w:r>
        <w:t xml:space="preserve">inside the client folder. If you </w:t>
      </w:r>
      <w:r>
        <w:t>will have multiple blogs, you should place the org folder in any location you want, but then set up a mapping called "org" that points to the folder you placed the org files. To repeat - no mapping is necessary if you place the org  folder under the client</w:t>
      </w:r>
      <w:r>
        <w:t xml:space="preserve"> folder. </w:t>
      </w:r>
    </w:p>
    <w:p w14:paraId="0786C0E8" w14:textId="77777777" w:rsidR="00094648" w:rsidRDefault="003512A7"/>
    <w:p w14:paraId="57A346BE" w14:textId="77777777" w:rsidR="00094648" w:rsidRDefault="003512A7">
      <w:r>
        <w:t>BlogCFC makes use of SES (Search Engine Safe) URLs. You may have to update your ColdFusion install in order to make this work. Please see the Adobe tech note here: http://www.adobe.com/go/2addd247</w:t>
      </w:r>
    </w:p>
    <w:p w14:paraId="2DDDC549" w14:textId="77777777" w:rsidR="00094648" w:rsidRDefault="003512A7"/>
    <w:p w14:paraId="2FE64854" w14:textId="77777777" w:rsidR="00094648" w:rsidRDefault="003512A7">
      <w:r>
        <w:t>At this point, your blog should actually be wor</w:t>
      </w:r>
      <w:r>
        <w:t xml:space="preserve">king, but obviously you will have no entries.  In order to add entries, you should go to the BlogCFC administrator. If your blog URL is: http://localhost/blog, then the administrator would be http://localhost/blog/admin. You will be prompted to logon. Use </w:t>
      </w:r>
      <w:r>
        <w:rPr>
          <w:b/>
          <w:bCs/>
        </w:rPr>
        <w:t>admin</w:t>
      </w:r>
      <w:r>
        <w:t xml:space="preserve"> for the username and </w:t>
      </w:r>
      <w:r>
        <w:rPr>
          <w:b/>
          <w:bCs/>
        </w:rPr>
        <w:t>admin</w:t>
      </w:r>
      <w:r>
        <w:t xml:space="preserve"> for the password. You should change this password </w:t>
      </w:r>
      <w:r>
        <w:rPr>
          <w:b/>
        </w:rPr>
        <w:t>immediately</w:t>
      </w:r>
      <w:r>
        <w:t xml:space="preserve"> or sometime soon. There is no interface to do this so you will have to manually edit the password in the database.</w:t>
      </w:r>
    </w:p>
    <w:p w14:paraId="30718AF2" w14:textId="77777777" w:rsidR="00094648" w:rsidRDefault="003512A7"/>
    <w:p w14:paraId="0EEC23E2" w14:textId="77777777" w:rsidR="00094648" w:rsidRDefault="003512A7">
      <w:pPr>
        <w:rPr>
          <w:rFonts w:cs="Arial"/>
          <w:b/>
          <w:bCs/>
          <w:sz w:val="26"/>
          <w:szCs w:val="26"/>
        </w:rPr>
      </w:pPr>
      <w:ins w:id="52" w:author="Raymond Camden" w:date="2007-01-19T08:12:00Z">
        <w:r>
          <w:t>Unix users should make the /blog/images/captc</w:t>
        </w:r>
        <w:r>
          <w:t>ha folder writeable by ColdFusion.</w:t>
        </w:r>
      </w:ins>
    </w:p>
    <w:p w14:paraId="142950E6" w14:textId="77777777" w:rsidR="00094648" w:rsidRDefault="003512A7">
      <w:pPr>
        <w:pStyle w:val="Heading3"/>
        <w:tabs>
          <w:tab w:val="left" w:pos="0"/>
        </w:tabs>
      </w:pPr>
      <w:r>
        <w:t>The Blog INI File</w:t>
      </w:r>
    </w:p>
    <w:p w14:paraId="10113916" w14:textId="77777777" w:rsidR="00094648" w:rsidRDefault="003512A7">
      <w:r>
        <w:t>In the previous section, I described editing the Blog INI file (org/camden/blog/blog.ini.cfm) to set the DSN. There are other settings you should edit as well. You do not have to edit this by hand. There</w:t>
      </w:r>
      <w:r>
        <w:t xml:space="preserve"> is an administrator tool for editing this file. Here is a typical set of entries:</w:t>
      </w:r>
    </w:p>
    <w:p w14:paraId="7FC7B6F0" w14:textId="77777777" w:rsidR="00094648" w:rsidRDefault="003512A7"/>
    <w:p w14:paraId="2BC20D00" w14:textId="77777777" w:rsidR="00094648" w:rsidRDefault="003512A7">
      <w:pPr>
        <w:rPr>
          <w:rFonts w:ascii="Courier New" w:hAnsi="Courier New"/>
          <w:sz w:val="20"/>
        </w:rPr>
      </w:pPr>
      <w:r>
        <w:rPr>
          <w:rFonts w:ascii="Courier New" w:hAnsi="Courier New"/>
          <w:sz w:val="20"/>
        </w:rPr>
        <w:t xml:space="preserve">[default] </w:t>
      </w:r>
    </w:p>
    <w:p w14:paraId="4E797D8F" w14:textId="77777777" w:rsidR="00094648" w:rsidRDefault="003512A7">
      <w:pPr>
        <w:rPr>
          <w:rFonts w:ascii="Courier New" w:hAnsi="Courier New"/>
          <w:sz w:val="20"/>
        </w:rPr>
      </w:pPr>
      <w:r>
        <w:rPr>
          <w:rFonts w:ascii="Courier New" w:hAnsi="Courier New"/>
          <w:sz w:val="20"/>
        </w:rPr>
        <w:t>dsn=blogdev</w:t>
      </w:r>
    </w:p>
    <w:p w14:paraId="25D2B882" w14:textId="77777777" w:rsidR="00094648" w:rsidRDefault="003512A7">
      <w:pPr>
        <w:rPr>
          <w:ins w:id="53" w:author="Raymond Camden" w:date="2006-08-24T15:23:00Z"/>
          <w:rFonts w:ascii="Courier New" w:hAnsi="Courier New"/>
          <w:sz w:val="20"/>
        </w:rPr>
      </w:pPr>
      <w:ins w:id="54" w:author="Raymond Camden" w:date="2006-08-24T15:23:00Z">
        <w:r>
          <w:rPr>
            <w:rFonts w:ascii="Courier New" w:hAnsi="Courier New"/>
            <w:sz w:val="20"/>
          </w:rPr>
          <w:t>username=</w:t>
        </w:r>
      </w:ins>
    </w:p>
    <w:p w14:paraId="1FFD19BD" w14:textId="77777777" w:rsidR="00094648" w:rsidRDefault="003512A7">
      <w:pPr>
        <w:rPr>
          <w:rFonts w:ascii="Courier New" w:hAnsi="Courier New"/>
          <w:sz w:val="20"/>
        </w:rPr>
      </w:pPr>
      <w:ins w:id="55" w:author="Raymond Camden" w:date="2006-08-24T15:23:00Z">
        <w:r>
          <w:rPr>
            <w:rFonts w:ascii="Courier New" w:hAnsi="Courier New"/>
            <w:sz w:val="20"/>
          </w:rPr>
          <w:t>password=</w:t>
        </w:r>
      </w:ins>
    </w:p>
    <w:p w14:paraId="4BD11837" w14:textId="77777777" w:rsidR="00094648" w:rsidRDefault="003512A7">
      <w:pPr>
        <w:rPr>
          <w:rFonts w:ascii="Courier New" w:hAnsi="Courier New"/>
          <w:sz w:val="20"/>
        </w:rPr>
      </w:pPr>
      <w:r>
        <w:rPr>
          <w:rFonts w:ascii="Courier New" w:hAnsi="Courier New"/>
          <w:sz w:val="20"/>
        </w:rPr>
        <w:t>owneremail=ray@camdenfamily.com</w:t>
      </w:r>
    </w:p>
    <w:p w14:paraId="2F9AC46F" w14:textId="77777777" w:rsidR="00094648" w:rsidRDefault="003512A7">
      <w:pPr>
        <w:rPr>
          <w:rFonts w:ascii="Courier New" w:hAnsi="Courier New"/>
          <w:sz w:val="20"/>
        </w:rPr>
      </w:pPr>
      <w:r>
        <w:rPr>
          <w:rFonts w:ascii="Courier New" w:hAnsi="Courier New"/>
          <w:sz w:val="20"/>
        </w:rPr>
        <w:t>blogURL=http://</w:t>
      </w:r>
      <w:del w:id="56" w:author="Raymond Camden" w:date="2007-10-12T08:21:00Z">
        <w:r w:rsidDel="00B71356">
          <w:rPr>
            <w:rFonts w:ascii="Courier New" w:hAnsi="Courier New"/>
            <w:sz w:val="20"/>
          </w:rPr>
          <w:delText>ray.camdenfamily</w:delText>
        </w:r>
      </w:del>
      <w:ins w:id="57" w:author="Raymond Camden" w:date="2007-10-12T08:21:00Z">
        <w:r>
          <w:rPr>
            <w:rFonts w:ascii="Courier New" w:hAnsi="Courier New"/>
            <w:sz w:val="20"/>
          </w:rPr>
          <w:t>www.coldfusionjedi</w:t>
        </w:r>
      </w:ins>
      <w:r>
        <w:rPr>
          <w:rFonts w:ascii="Courier New" w:hAnsi="Courier New"/>
          <w:sz w:val="20"/>
        </w:rPr>
        <w:t>.com/index.cfm</w:t>
      </w:r>
    </w:p>
    <w:p w14:paraId="5F6E909E" w14:textId="77777777" w:rsidR="00094648" w:rsidRDefault="003512A7">
      <w:pPr>
        <w:rPr>
          <w:rFonts w:ascii="Courier New" w:hAnsi="Courier New"/>
          <w:sz w:val="20"/>
        </w:rPr>
      </w:pPr>
      <w:r>
        <w:rPr>
          <w:rFonts w:ascii="Courier New" w:hAnsi="Courier New"/>
          <w:sz w:val="20"/>
        </w:rPr>
        <w:t>blogTitle=BlogDev</w:t>
      </w:r>
    </w:p>
    <w:p w14:paraId="2FAEE361" w14:textId="77777777" w:rsidR="00094648" w:rsidRDefault="003512A7">
      <w:pPr>
        <w:rPr>
          <w:rFonts w:ascii="Courier New" w:hAnsi="Courier New"/>
          <w:sz w:val="20"/>
        </w:rPr>
      </w:pPr>
      <w:r>
        <w:rPr>
          <w:rFonts w:ascii="Courier New" w:hAnsi="Courier New"/>
          <w:sz w:val="20"/>
        </w:rPr>
        <w:t>blogDescription</w:t>
      </w:r>
      <w:r>
        <w:rPr>
          <w:rFonts w:ascii="Courier New" w:hAnsi="Courier New"/>
          <w:sz w:val="20"/>
        </w:rPr>
        <w:t>=The Dev Blog</w:t>
      </w:r>
    </w:p>
    <w:p w14:paraId="6355BBE1" w14:textId="77777777" w:rsidR="00094648" w:rsidRDefault="003512A7">
      <w:pPr>
        <w:rPr>
          <w:rFonts w:ascii="Courier New" w:hAnsi="Courier New"/>
          <w:sz w:val="20"/>
        </w:rPr>
      </w:pPr>
      <w:r>
        <w:rPr>
          <w:rFonts w:ascii="Courier New" w:hAnsi="Courier New"/>
          <w:sz w:val="20"/>
        </w:rPr>
        <w:t>blogDBType=MSSQL</w:t>
      </w:r>
    </w:p>
    <w:p w14:paraId="6B15970E" w14:textId="77777777" w:rsidR="00094648" w:rsidRDefault="003512A7">
      <w:pPr>
        <w:rPr>
          <w:rFonts w:ascii="Courier New" w:hAnsi="Courier New"/>
          <w:sz w:val="20"/>
        </w:rPr>
      </w:pPr>
      <w:r>
        <w:rPr>
          <w:rFonts w:ascii="Courier New" w:hAnsi="Courier New"/>
          <w:sz w:val="20"/>
        </w:rPr>
        <w:t>locale=en_US</w:t>
      </w:r>
    </w:p>
    <w:p w14:paraId="3650D8A4" w14:textId="77777777" w:rsidR="00094648" w:rsidRDefault="003512A7">
      <w:pPr>
        <w:rPr>
          <w:rFonts w:ascii="Courier New" w:hAnsi="Courier New"/>
          <w:sz w:val="20"/>
        </w:rPr>
      </w:pPr>
      <w:r>
        <w:rPr>
          <w:rFonts w:ascii="Courier New" w:hAnsi="Courier New"/>
          <w:sz w:val="20"/>
        </w:rPr>
        <w:t>users=admin</w:t>
      </w:r>
    </w:p>
    <w:p w14:paraId="5693DC6D" w14:textId="77777777" w:rsidR="00094648" w:rsidRDefault="003512A7">
      <w:pPr>
        <w:rPr>
          <w:rFonts w:ascii="Courier New" w:hAnsi="Courier New"/>
          <w:sz w:val="20"/>
        </w:rPr>
      </w:pPr>
      <w:r>
        <w:rPr>
          <w:rFonts w:ascii="Courier New" w:hAnsi="Courier New"/>
          <w:sz w:val="20"/>
        </w:rPr>
        <w:t>commentsFrom=</w:t>
      </w:r>
    </w:p>
    <w:p w14:paraId="017C1B11" w14:textId="77777777" w:rsidR="00094648" w:rsidRDefault="003512A7">
      <w:pPr>
        <w:rPr>
          <w:rFonts w:ascii="Courier New" w:hAnsi="Courier New"/>
          <w:sz w:val="20"/>
        </w:rPr>
      </w:pPr>
      <w:r>
        <w:rPr>
          <w:rFonts w:ascii="Courier New" w:hAnsi="Courier New"/>
          <w:sz w:val="20"/>
        </w:rPr>
        <w:t>mailserver=</w:t>
      </w:r>
    </w:p>
    <w:p w14:paraId="11270A02" w14:textId="77777777" w:rsidR="00094648" w:rsidRDefault="003512A7">
      <w:pPr>
        <w:rPr>
          <w:rFonts w:ascii="Courier New" w:hAnsi="Courier New"/>
          <w:sz w:val="20"/>
        </w:rPr>
      </w:pPr>
      <w:r>
        <w:rPr>
          <w:rFonts w:ascii="Courier New" w:hAnsi="Courier New"/>
          <w:sz w:val="20"/>
        </w:rPr>
        <w:t>mailusername=</w:t>
      </w:r>
    </w:p>
    <w:p w14:paraId="21B7B65D" w14:textId="77777777" w:rsidR="00094648" w:rsidRDefault="003512A7">
      <w:pPr>
        <w:rPr>
          <w:rFonts w:ascii="Courier New" w:hAnsi="Courier New"/>
          <w:sz w:val="20"/>
        </w:rPr>
      </w:pPr>
      <w:r>
        <w:rPr>
          <w:rFonts w:ascii="Courier New" w:hAnsi="Courier New"/>
          <w:sz w:val="20"/>
        </w:rPr>
        <w:t>mailpassword=</w:t>
      </w:r>
    </w:p>
    <w:p w14:paraId="1FDBBF47" w14:textId="77777777" w:rsidR="00094648" w:rsidRDefault="003512A7">
      <w:pPr>
        <w:rPr>
          <w:rFonts w:ascii="Courier New" w:hAnsi="Courier New"/>
          <w:sz w:val="20"/>
        </w:rPr>
      </w:pPr>
      <w:r>
        <w:rPr>
          <w:rFonts w:ascii="Courier New" w:hAnsi="Courier New"/>
          <w:sz w:val="20"/>
        </w:rPr>
        <w:t>pingurls=</w:t>
      </w:r>
    </w:p>
    <w:p w14:paraId="4C45CC70" w14:textId="77777777" w:rsidR="00094648" w:rsidRDefault="003512A7">
      <w:pPr>
        <w:rPr>
          <w:rFonts w:ascii="Courier New" w:hAnsi="Courier New" w:cs="Courier New"/>
          <w:sz w:val="20"/>
          <w:szCs w:val="20"/>
        </w:rPr>
      </w:pPr>
      <w:r>
        <w:rPr>
          <w:rFonts w:ascii="Courier New" w:hAnsi="Courier New" w:cs="Courier New"/>
          <w:sz w:val="20"/>
          <w:szCs w:val="20"/>
        </w:rPr>
        <w:t>offset=-1</w:t>
      </w:r>
    </w:p>
    <w:p w14:paraId="2CC0CB61" w14:textId="77777777" w:rsidR="00094648" w:rsidRDefault="003512A7">
      <w:pPr>
        <w:rPr>
          <w:rFonts w:ascii="Courier New" w:hAnsi="Courier New" w:cs="Courier New"/>
          <w:sz w:val="20"/>
          <w:szCs w:val="20"/>
        </w:rPr>
      </w:pPr>
      <w:r>
        <w:rPr>
          <w:rFonts w:ascii="Courier New" w:hAnsi="Courier New" w:cs="Courier New"/>
          <w:sz w:val="20"/>
          <w:szCs w:val="20"/>
        </w:rPr>
        <w:t>allowtrackbacks=1</w:t>
      </w:r>
    </w:p>
    <w:p w14:paraId="7B470C92" w14:textId="77777777" w:rsidR="00094648" w:rsidRDefault="003512A7">
      <w:pPr>
        <w:rPr>
          <w:rFonts w:ascii="Courier New" w:hAnsi="Courier New" w:cs="Courier New"/>
          <w:sz w:val="20"/>
          <w:szCs w:val="20"/>
        </w:rPr>
      </w:pPr>
      <w:r>
        <w:rPr>
          <w:rFonts w:ascii="Courier New" w:hAnsi="Courier New" w:cs="Courier New"/>
          <w:sz w:val="20"/>
          <w:szCs w:val="20"/>
        </w:rPr>
        <w:t>trackbackspamlist=phentermine,casino</w:t>
      </w:r>
    </w:p>
    <w:p w14:paraId="6FBA300D" w14:textId="77777777" w:rsidR="00094648" w:rsidRDefault="003512A7">
      <w:pPr>
        <w:rPr>
          <w:rFonts w:ascii="Courier New" w:hAnsi="Courier New" w:cs="Courier New"/>
          <w:sz w:val="20"/>
          <w:szCs w:val="20"/>
        </w:rPr>
      </w:pPr>
      <w:r>
        <w:rPr>
          <w:rFonts w:ascii="Courier New" w:hAnsi="Courier New" w:cs="Courier New"/>
          <w:sz w:val="20"/>
          <w:szCs w:val="20"/>
        </w:rPr>
        <w:t>blogkeywords=</w:t>
      </w:r>
    </w:p>
    <w:p w14:paraId="54D25C08" w14:textId="77777777" w:rsidR="00094648" w:rsidRDefault="003512A7">
      <w:pPr>
        <w:rPr>
          <w:rFonts w:ascii="Courier New" w:hAnsi="Courier New" w:cs="Courier New"/>
          <w:sz w:val="20"/>
          <w:szCs w:val="20"/>
        </w:rPr>
      </w:pPr>
      <w:r>
        <w:rPr>
          <w:rFonts w:ascii="Courier New" w:hAnsi="Courier New" w:cs="Courier New"/>
          <w:sz w:val="20"/>
          <w:szCs w:val="20"/>
        </w:rPr>
        <w:t>ipblocklist=</w:t>
      </w:r>
    </w:p>
    <w:p w14:paraId="25217BBF" w14:textId="77777777" w:rsidR="00094648" w:rsidRDefault="003512A7">
      <w:pPr>
        <w:rPr>
          <w:rFonts w:ascii="Courier New" w:hAnsi="Courier New" w:cs="Courier New"/>
          <w:sz w:val="20"/>
          <w:szCs w:val="20"/>
        </w:rPr>
      </w:pPr>
      <w:r>
        <w:rPr>
          <w:rFonts w:ascii="Courier New" w:hAnsi="Courier New" w:cs="Courier New"/>
          <w:sz w:val="20"/>
          <w:szCs w:val="20"/>
        </w:rPr>
        <w:t>maxentries=10</w:t>
      </w:r>
    </w:p>
    <w:p w14:paraId="109503E4" w14:textId="77777777" w:rsidR="00094648" w:rsidRDefault="003512A7">
      <w:pPr>
        <w:rPr>
          <w:rFonts w:ascii="Courier New" w:hAnsi="Courier New" w:cs="Courier New"/>
          <w:sz w:val="20"/>
          <w:szCs w:val="20"/>
        </w:rPr>
      </w:pPr>
      <w:r>
        <w:rPr>
          <w:rFonts w:ascii="Courier New" w:hAnsi="Courier New" w:cs="Courier New"/>
          <w:sz w:val="20"/>
          <w:szCs w:val="20"/>
        </w:rPr>
        <w:t>usecaptcha=1</w:t>
      </w:r>
    </w:p>
    <w:p w14:paraId="3FC2E977" w14:textId="77777777" w:rsidR="00094648" w:rsidRDefault="003512A7">
      <w:pPr>
        <w:rPr>
          <w:rFonts w:ascii="Courier New" w:hAnsi="Courier New" w:cs="Courier New"/>
          <w:sz w:val="20"/>
          <w:szCs w:val="20"/>
        </w:rPr>
      </w:pPr>
      <w:r>
        <w:rPr>
          <w:rFonts w:ascii="Courier New" w:hAnsi="Courier New" w:cs="Courier New"/>
          <w:sz w:val="20"/>
          <w:szCs w:val="20"/>
        </w:rPr>
        <w:t>allowgravatars=1</w:t>
      </w:r>
    </w:p>
    <w:p w14:paraId="33835771" w14:textId="77777777" w:rsidR="00094648" w:rsidRDefault="003512A7">
      <w:pPr>
        <w:rPr>
          <w:ins w:id="58" w:author="Raymond Camden" w:date="2006-12-14T21:52:00Z"/>
        </w:rPr>
      </w:pPr>
      <w:ins w:id="59" w:author="Raymond Camden" w:date="2006-12-07T11:17:00Z">
        <w:r>
          <w:rPr>
            <w:rFonts w:ascii="Courier New" w:hAnsi="Courier New" w:cs="Courier New"/>
            <w:sz w:val="20"/>
            <w:szCs w:val="20"/>
          </w:rPr>
          <w:t>moderate=1</w:t>
        </w:r>
      </w:ins>
    </w:p>
    <w:p w14:paraId="50BE6264" w14:textId="77777777" w:rsidR="00094648" w:rsidRDefault="003512A7">
      <w:pPr>
        <w:rPr>
          <w:ins w:id="60" w:author="Raymond Camden" w:date="2006-12-14T21:52:00Z"/>
          <w:rFonts w:ascii="Courier New" w:hAnsi="Courier New"/>
          <w:sz w:val="20"/>
          <w:szCs w:val="20"/>
        </w:rPr>
      </w:pPr>
      <w:ins w:id="61" w:author="Raymond Camden" w:date="2006-12-14T21:52:00Z">
        <w:r>
          <w:rPr>
            <w:rFonts w:ascii="Courier New" w:hAnsi="Courier New"/>
            <w:sz w:val="20"/>
            <w:szCs w:val="20"/>
          </w:rPr>
          <w:t>filebrowse=1</w:t>
        </w:r>
      </w:ins>
    </w:p>
    <w:p w14:paraId="32D17616" w14:textId="77777777" w:rsidR="00094648" w:rsidRDefault="003512A7">
      <w:pPr>
        <w:rPr>
          <w:ins w:id="62" w:author="Raymond Camden" w:date="2006-12-14T21:52:00Z"/>
          <w:rFonts w:ascii="Courier New" w:hAnsi="Courier New"/>
          <w:sz w:val="20"/>
          <w:szCs w:val="20"/>
        </w:rPr>
      </w:pPr>
      <w:ins w:id="63" w:author="Raymond Camden" w:date="2006-12-14T21:52:00Z">
        <w:r>
          <w:rPr>
            <w:rFonts w:ascii="Courier New" w:hAnsi="Courier New"/>
            <w:sz w:val="20"/>
            <w:szCs w:val="20"/>
          </w:rPr>
          <w:t>settings=1</w:t>
        </w:r>
      </w:ins>
    </w:p>
    <w:p w14:paraId="28AC0914" w14:textId="77777777" w:rsidR="00094648" w:rsidRDefault="003512A7">
      <w:pPr>
        <w:rPr>
          <w:ins w:id="64" w:author="Raymond Camden" w:date="2008-07-30T09:54:00Z"/>
          <w:rFonts w:ascii="Courier New" w:hAnsi="Courier New"/>
          <w:sz w:val="20"/>
          <w:szCs w:val="20"/>
        </w:rPr>
      </w:pPr>
      <w:ins w:id="65" w:author="Raymond Camden" w:date="2006-12-14T21:52:00Z">
        <w:r>
          <w:rPr>
            <w:rFonts w:ascii="Courier New" w:hAnsi="Courier New"/>
            <w:sz w:val="20"/>
            <w:szCs w:val="20"/>
          </w:rPr>
          <w:t>imageroot=</w:t>
        </w:r>
      </w:ins>
    </w:p>
    <w:p w14:paraId="6AE50AFF" w14:textId="77777777" w:rsidR="00094648" w:rsidRPr="00094648" w:rsidRDefault="003512A7">
      <w:pPr>
        <w:numPr>
          <w:ins w:id="66" w:author="Raymond Camden" w:date="2008-07-30T09:54:00Z"/>
        </w:numPr>
        <w:rPr>
          <w:ins w:id="67" w:author="Raymond Camden" w:date="2008-07-30T09:54:00Z"/>
          <w:rFonts w:ascii="Courier New" w:hAnsi="Courier New"/>
          <w:sz w:val="20"/>
          <w:szCs w:val="20"/>
        </w:rPr>
      </w:pPr>
      <w:ins w:id="68" w:author="Raymond Camden" w:date="2008-07-30T09:54:00Z">
        <w:r w:rsidRPr="00094648">
          <w:rPr>
            <w:rFonts w:ascii="Courier New" w:hAnsi="Courier New"/>
            <w:sz w:val="20"/>
            <w:szCs w:val="20"/>
            <w:rPrChange w:id="69" w:author="Raymond Camden" w:date="2008-07-30T09:54:00Z">
              <w:rPr>
                <w:sz w:val="20"/>
                <w:szCs w:val="20"/>
              </w:rPr>
            </w:rPrChange>
          </w:rPr>
          <w:t>itunesSubtitle=</w:t>
        </w:r>
      </w:ins>
    </w:p>
    <w:p w14:paraId="6FE3C475" w14:textId="77777777" w:rsidR="00094648" w:rsidRPr="00094648" w:rsidRDefault="003512A7">
      <w:pPr>
        <w:numPr>
          <w:ins w:id="70" w:author="Raymond Camden" w:date="2008-07-30T09:54:00Z"/>
        </w:numPr>
        <w:rPr>
          <w:ins w:id="71" w:author="Raymond Camden" w:date="2008-07-30T09:55:00Z"/>
          <w:rFonts w:ascii="Courier New" w:hAnsi="Courier New"/>
          <w:sz w:val="20"/>
          <w:szCs w:val="20"/>
        </w:rPr>
      </w:pPr>
      <w:ins w:id="72" w:author="Raymond Camden" w:date="2008-07-30T09:54:00Z">
        <w:r w:rsidRPr="00094648">
          <w:rPr>
            <w:rFonts w:ascii="Courier New" w:hAnsi="Courier New"/>
            <w:sz w:val="20"/>
            <w:szCs w:val="20"/>
            <w:rPrChange w:id="73" w:author="Raymond Camden" w:date="2008-07-30T09:54:00Z">
              <w:rPr>
                <w:sz w:val="20"/>
                <w:szCs w:val="20"/>
              </w:rPr>
            </w:rPrChange>
          </w:rPr>
          <w:t>itunesSummary</w:t>
        </w:r>
      </w:ins>
      <w:ins w:id="74" w:author="Raymond Camden" w:date="2008-07-30T09:55:00Z">
        <w:r w:rsidRPr="00094648">
          <w:rPr>
            <w:rFonts w:ascii="Courier New" w:hAnsi="Courier New"/>
            <w:sz w:val="20"/>
            <w:szCs w:val="20"/>
          </w:rPr>
          <w:t>=</w:t>
        </w:r>
      </w:ins>
    </w:p>
    <w:p w14:paraId="0FF4A508" w14:textId="77777777" w:rsidR="00094648" w:rsidRPr="00094648" w:rsidRDefault="003512A7">
      <w:pPr>
        <w:numPr>
          <w:ins w:id="75" w:author="Raymond Camden" w:date="2008-07-30T09:55:00Z"/>
        </w:numPr>
        <w:rPr>
          <w:ins w:id="76" w:author="Raymond Camden" w:date="2008-07-30T09:55:00Z"/>
          <w:rFonts w:ascii="Courier New" w:hAnsi="Courier New"/>
          <w:sz w:val="20"/>
          <w:szCs w:val="20"/>
        </w:rPr>
      </w:pPr>
      <w:ins w:id="77" w:author="Raymond Camden" w:date="2008-07-30T09:54:00Z">
        <w:r w:rsidRPr="00094648">
          <w:rPr>
            <w:rFonts w:ascii="Courier New" w:hAnsi="Courier New"/>
            <w:sz w:val="20"/>
            <w:szCs w:val="20"/>
            <w:rPrChange w:id="78" w:author="Raymond Camden" w:date="2008-07-30T09:54:00Z">
              <w:rPr>
                <w:sz w:val="20"/>
                <w:szCs w:val="20"/>
              </w:rPr>
            </w:rPrChange>
          </w:rPr>
          <w:t>itunesKeywords=</w:t>
        </w:r>
      </w:ins>
    </w:p>
    <w:p w14:paraId="376BE65E" w14:textId="77777777" w:rsidR="00094648" w:rsidRPr="00094648" w:rsidRDefault="003512A7">
      <w:pPr>
        <w:numPr>
          <w:ins w:id="79" w:author="Raymond Camden" w:date="2008-07-30T09:55:00Z"/>
        </w:numPr>
        <w:rPr>
          <w:ins w:id="80" w:author="Raymond Camden" w:date="2008-07-30T09:55:00Z"/>
          <w:rFonts w:ascii="Courier New" w:hAnsi="Courier New"/>
          <w:sz w:val="20"/>
          <w:szCs w:val="20"/>
        </w:rPr>
      </w:pPr>
      <w:ins w:id="81" w:author="Raymond Camden" w:date="2008-07-30T09:54:00Z">
        <w:r w:rsidRPr="00094648">
          <w:rPr>
            <w:rFonts w:ascii="Courier New" w:hAnsi="Courier New"/>
            <w:sz w:val="20"/>
            <w:szCs w:val="20"/>
            <w:rPrChange w:id="82" w:author="Raymond Camden" w:date="2008-07-30T09:54:00Z">
              <w:rPr>
                <w:sz w:val="20"/>
                <w:szCs w:val="20"/>
              </w:rPr>
            </w:rPrChange>
          </w:rPr>
          <w:t>itunesAuthor=</w:t>
        </w:r>
      </w:ins>
    </w:p>
    <w:p w14:paraId="41718269" w14:textId="77777777" w:rsidR="00094648" w:rsidRPr="00094648" w:rsidRDefault="003512A7">
      <w:pPr>
        <w:numPr>
          <w:ins w:id="83" w:author="Raymond Camden" w:date="2008-07-30T09:55:00Z"/>
        </w:numPr>
        <w:rPr>
          <w:ins w:id="84" w:author="Raymond Camden" w:date="2008-07-30T09:55:00Z"/>
          <w:rFonts w:ascii="Courier New" w:hAnsi="Courier New"/>
          <w:sz w:val="20"/>
          <w:szCs w:val="20"/>
        </w:rPr>
      </w:pPr>
      <w:ins w:id="85" w:author="Raymond Camden" w:date="2008-07-30T09:54:00Z">
        <w:r w:rsidRPr="00094648">
          <w:rPr>
            <w:rFonts w:ascii="Courier New" w:hAnsi="Courier New"/>
            <w:sz w:val="20"/>
            <w:szCs w:val="20"/>
            <w:rPrChange w:id="86" w:author="Raymond Camden" w:date="2008-07-30T09:54:00Z">
              <w:rPr>
                <w:sz w:val="20"/>
                <w:szCs w:val="20"/>
              </w:rPr>
            </w:rPrChange>
          </w:rPr>
          <w:t>itunesImage=</w:t>
        </w:r>
      </w:ins>
    </w:p>
    <w:p w14:paraId="3AA4BCF4" w14:textId="77777777" w:rsidR="00094648" w:rsidRPr="00094648" w:rsidRDefault="003512A7">
      <w:pPr>
        <w:numPr>
          <w:ins w:id="87" w:author="Raymond Camden" w:date="2008-07-30T09:55:00Z"/>
        </w:numPr>
        <w:rPr>
          <w:rFonts w:ascii="Courier New" w:hAnsi="Courier New"/>
          <w:sz w:val="20"/>
          <w:szCs w:val="20"/>
          <w:rPrChange w:id="88" w:author="Raymond Camden" w:date="2008-07-30T09:54:00Z">
            <w:rPr>
              <w:sz w:val="20"/>
              <w:szCs w:val="20"/>
            </w:rPr>
          </w:rPrChange>
        </w:rPr>
      </w:pPr>
      <w:ins w:id="89" w:author="Raymond Camden" w:date="2008-07-30T09:54:00Z">
        <w:r w:rsidRPr="00094648">
          <w:rPr>
            <w:rFonts w:ascii="Courier New" w:hAnsi="Courier New"/>
            <w:sz w:val="20"/>
            <w:szCs w:val="20"/>
            <w:rPrChange w:id="90" w:author="Raymond Camden" w:date="2008-07-30T09:54:00Z">
              <w:rPr>
                <w:sz w:val="20"/>
                <w:szCs w:val="20"/>
              </w:rPr>
            </w:rPrChange>
          </w:rPr>
          <w:t>itu</w:t>
        </w:r>
        <w:r w:rsidRPr="003512A7">
          <w:rPr>
            <w:rFonts w:ascii="Courier New" w:hAnsi="Courier New"/>
            <w:sz w:val="20"/>
            <w:szCs w:val="20"/>
          </w:rPr>
          <w:t>nesExplicit=</w:t>
        </w:r>
      </w:ins>
    </w:p>
    <w:p w14:paraId="5CF1A911" w14:textId="77777777" w:rsidR="00094648" w:rsidRDefault="003512A7">
      <w:pPr>
        <w:rPr>
          <w:sz w:val="20"/>
          <w:szCs w:val="20"/>
        </w:rPr>
      </w:pPr>
    </w:p>
    <w:p w14:paraId="3DEFD581" w14:textId="77777777" w:rsidR="00094648" w:rsidRDefault="003512A7">
      <w:r>
        <w:t>The section name, [default], refers to the name of the blog. If you have only one blog, leave this as default. If you h</w:t>
      </w:r>
      <w:r>
        <w:t>ave more than one blog on a server, you will want to copy the [Default] section and give it a new name, like [Other Blog]. You will then want to edit the Application.cfm file in the client folder and modify these lines:</w:t>
      </w:r>
    </w:p>
    <w:p w14:paraId="34DE9805" w14:textId="77777777" w:rsidR="00094648" w:rsidRDefault="003512A7"/>
    <w:p w14:paraId="5A7ACFB5" w14:textId="77777777" w:rsidR="00094648" w:rsidRDefault="003512A7">
      <w:pPr>
        <w:rPr>
          <w:rFonts w:ascii="Courier New" w:hAnsi="Courier New"/>
          <w:sz w:val="20"/>
        </w:rPr>
      </w:pPr>
      <w:r>
        <w:rPr>
          <w:rFonts w:ascii="Courier New" w:hAnsi="Courier New"/>
          <w:sz w:val="20"/>
        </w:rPr>
        <w:t>&lt;!--- Edit this line if you are not</w:t>
      </w:r>
      <w:r>
        <w:rPr>
          <w:rFonts w:ascii="Courier New" w:hAnsi="Courier New"/>
          <w:sz w:val="20"/>
        </w:rPr>
        <w:t xml:space="preserve"> using a default blog ---&gt;</w:t>
      </w:r>
    </w:p>
    <w:p w14:paraId="347F2F11" w14:textId="77777777" w:rsidR="00094648" w:rsidRDefault="003512A7">
      <w:pPr>
        <w:rPr>
          <w:rFonts w:ascii="Courier New" w:hAnsi="Courier New"/>
          <w:sz w:val="20"/>
        </w:rPr>
      </w:pPr>
      <w:r>
        <w:rPr>
          <w:rFonts w:ascii="Courier New" w:hAnsi="Courier New"/>
          <w:sz w:val="20"/>
        </w:rPr>
        <w:t>&lt;cfset blogname = "Default"&gt;</w:t>
      </w:r>
    </w:p>
    <w:p w14:paraId="0E3D70A0" w14:textId="77777777" w:rsidR="00094648" w:rsidRDefault="003512A7"/>
    <w:p w14:paraId="66166E9C" w14:textId="77777777" w:rsidR="00094648" w:rsidRDefault="003512A7">
      <w:r>
        <w:t xml:space="preserve">The </w:t>
      </w:r>
      <w:r w:rsidRPr="003512A7">
        <w:rPr>
          <w:rFonts w:ascii="Courier New" w:hAnsi="Courier New"/>
        </w:rPr>
        <w:t>dsn</w:t>
      </w:r>
      <w:r>
        <w:t xml:space="preserve"> obviously points to the datasource for your blog. BlogCFC supports multiple blogs in one DSN.</w:t>
      </w:r>
    </w:p>
    <w:p w14:paraId="059E3144" w14:textId="77777777" w:rsidR="00094648" w:rsidRDefault="003512A7"/>
    <w:p w14:paraId="20D4A1F8" w14:textId="77777777" w:rsidR="00094648" w:rsidRDefault="003512A7">
      <w:ins w:id="91" w:author="Raymond Camden" w:date="2006-08-24T15:23:00Z">
        <w:r>
          <w:t xml:space="preserve">If your datasource requires a username and password, supply it in the </w:t>
        </w:r>
        <w:r>
          <w:rPr>
            <w:rFonts w:ascii="Courier New" w:hAnsi="Courier New"/>
          </w:rPr>
          <w:t>username</w:t>
        </w:r>
        <w:r>
          <w:t xml:space="preserve"> and </w:t>
        </w:r>
        <w:r>
          <w:rPr>
            <w:rFonts w:ascii="Courier New" w:hAnsi="Courier New"/>
          </w:rPr>
          <w:t>password</w:t>
        </w:r>
        <w:r>
          <w:t xml:space="preserve"> keys</w:t>
        </w:r>
        <w:r>
          <w:t>.</w:t>
        </w:r>
      </w:ins>
    </w:p>
    <w:p w14:paraId="18567DA4" w14:textId="77777777" w:rsidR="00094648" w:rsidRDefault="003512A7"/>
    <w:p w14:paraId="491EA830" w14:textId="77777777" w:rsidR="00094648" w:rsidRDefault="003512A7">
      <w:del w:id="92" w:author="Raymond Camden" w:date="2006-08-23T10:41:00Z">
        <w:r>
          <w:rPr>
            <w:rFonts w:ascii="Courier New" w:hAnsi="Courier New"/>
          </w:rPr>
          <w:delText>O</w:delText>
        </w:r>
      </w:del>
      <w:ins w:id="93" w:author="Raymond Camden" w:date="2006-08-23T10:41:00Z">
        <w:r>
          <w:rPr>
            <w:rFonts w:ascii="Courier New" w:hAnsi="Courier New"/>
          </w:rPr>
          <w:t>o</w:t>
        </w:r>
      </w:ins>
      <w:r w:rsidRPr="003512A7">
        <w:rPr>
          <w:rFonts w:ascii="Courier New" w:hAnsi="Courier New"/>
        </w:rPr>
        <w:t>wneremail</w:t>
      </w:r>
      <w:r>
        <w:t xml:space="preserve"> should be your email address. This is used when comments are posted to your blog.</w:t>
      </w:r>
    </w:p>
    <w:p w14:paraId="38270856" w14:textId="77777777" w:rsidR="00094648" w:rsidRDefault="003512A7"/>
    <w:p w14:paraId="4C77AF59" w14:textId="77777777" w:rsidR="00094648" w:rsidRDefault="003512A7">
      <w:del w:id="94" w:author="Raymond Camden" w:date="2006-08-23T10:41:00Z">
        <w:r>
          <w:rPr>
            <w:rFonts w:ascii="Courier New" w:hAnsi="Courier New"/>
          </w:rPr>
          <w:delText>B</w:delText>
        </w:r>
      </w:del>
      <w:ins w:id="95" w:author="Raymond Camden" w:date="2006-08-23T10:41:00Z">
        <w:r>
          <w:rPr>
            <w:rFonts w:ascii="Courier New" w:hAnsi="Courier New"/>
          </w:rPr>
          <w:t>b</w:t>
        </w:r>
      </w:ins>
      <w:r w:rsidRPr="003512A7">
        <w:rPr>
          <w:rFonts w:ascii="Courier New" w:hAnsi="Courier New"/>
        </w:rPr>
        <w:t>logURL</w:t>
      </w:r>
      <w:r>
        <w:t xml:space="preserve"> should point to the URL of your blog. BlogURL </w:t>
      </w:r>
      <w:r>
        <w:rPr>
          <w:b/>
          <w:bCs/>
        </w:rPr>
        <w:t>MUST</w:t>
      </w:r>
      <w:r>
        <w:t xml:space="preserve"> include the index.cfm file at the end. So if your blog is located at blog.org, do not simply use: </w:t>
      </w:r>
      <w:r>
        <w:t xml:space="preserve">http://www.blog.org. Instead, use the full URL: http://www.blog.org/index.cfm. </w:t>
      </w:r>
    </w:p>
    <w:p w14:paraId="268EB696" w14:textId="77777777" w:rsidR="00094648" w:rsidRDefault="003512A7"/>
    <w:p w14:paraId="4BFF5662" w14:textId="77777777" w:rsidR="00094648" w:rsidRDefault="003512A7">
      <w:r w:rsidRPr="003512A7">
        <w:rPr>
          <w:rFonts w:ascii="Courier New" w:hAnsi="Courier New"/>
        </w:rPr>
        <w:t>blogTitle</w:t>
      </w:r>
      <w:r>
        <w:t xml:space="preserve"> and </w:t>
      </w:r>
      <w:r w:rsidRPr="003512A7">
        <w:rPr>
          <w:rFonts w:ascii="Courier New" w:hAnsi="Courier New"/>
        </w:rPr>
        <w:t>blogDescription</w:t>
      </w:r>
      <w:r>
        <w:t xml:space="preserve"> and used in the RSS feed and in the main layout's top title bar.</w:t>
      </w:r>
    </w:p>
    <w:p w14:paraId="1DA1C8CB" w14:textId="77777777" w:rsidR="00094648" w:rsidRDefault="003512A7">
      <w:r>
        <w:t xml:space="preserve"> </w:t>
      </w:r>
    </w:p>
    <w:p w14:paraId="62A0C965" w14:textId="77777777" w:rsidR="00094648" w:rsidRDefault="003512A7">
      <w:r w:rsidRPr="003512A7">
        <w:rPr>
          <w:rFonts w:ascii="Courier New" w:hAnsi="Courier New"/>
        </w:rPr>
        <w:t>blogDBType</w:t>
      </w:r>
      <w:r>
        <w:t xml:space="preserve"> should either be MSSQL (for SQL Server), MYSQL (for MySQL), </w:t>
      </w:r>
      <w:ins w:id="96" w:author="Raymond Camden" w:date="2006-08-24T15:25:00Z">
        <w:r>
          <w:t xml:space="preserve">ORACLE </w:t>
        </w:r>
        <w:r>
          <w:t xml:space="preserve">(for Oracle), </w:t>
        </w:r>
      </w:ins>
      <w:r>
        <w:t>or MSACCESS (for Access).</w:t>
      </w:r>
    </w:p>
    <w:p w14:paraId="4D5B03A1" w14:textId="77777777" w:rsidR="00094648" w:rsidRDefault="003512A7"/>
    <w:p w14:paraId="37A70C75" w14:textId="77777777" w:rsidR="00094648" w:rsidRDefault="003512A7">
      <w:del w:id="97" w:author="Raymond Camden" w:date="2006-08-23T10:41:00Z">
        <w:r>
          <w:rPr>
            <w:rFonts w:ascii="Courier New" w:hAnsi="Courier New"/>
          </w:rPr>
          <w:delText>L</w:delText>
        </w:r>
      </w:del>
      <w:ins w:id="98" w:author="Raymond Camden" w:date="2006-08-23T10:41:00Z">
        <w:r>
          <w:rPr>
            <w:rFonts w:ascii="Courier New" w:hAnsi="Courier New"/>
          </w:rPr>
          <w:t>l</w:t>
        </w:r>
      </w:ins>
      <w:r w:rsidRPr="003512A7">
        <w:rPr>
          <w:rFonts w:ascii="Courier New" w:hAnsi="Courier New"/>
        </w:rPr>
        <w:t>ocale</w:t>
      </w:r>
      <w:r>
        <w:t xml:space="preserve"> is the locale setting for your blog. This is not a standard ColdFusion locale value, but a standard Java locale.</w:t>
      </w:r>
    </w:p>
    <w:p w14:paraId="1E95BD99" w14:textId="77777777" w:rsidR="00094648" w:rsidRDefault="003512A7"/>
    <w:p w14:paraId="719748EE" w14:textId="77777777" w:rsidR="00094648" w:rsidRDefault="003512A7">
      <w:del w:id="99" w:author="Raymond Camden" w:date="2006-08-23T10:41:00Z">
        <w:r>
          <w:delText>U</w:delText>
        </w:r>
      </w:del>
      <w:ins w:id="100" w:author="Raymond Camden" w:date="2006-08-23T10:41:00Z">
        <w:r>
          <w:rPr>
            <w:rFonts w:ascii="Courier New" w:hAnsi="Courier New"/>
          </w:rPr>
          <w:t>u</w:t>
        </w:r>
      </w:ins>
      <w:r w:rsidRPr="003512A7">
        <w:rPr>
          <w:rFonts w:ascii="Courier New" w:hAnsi="Courier New"/>
        </w:rPr>
        <w:t>ser</w:t>
      </w:r>
      <w:r>
        <w:t>s are the users allowed to use the blog. If you do not specify a list of users, any user</w:t>
      </w:r>
      <w:r>
        <w:t xml:space="preserve"> in the admin table can use the blog.</w:t>
      </w:r>
    </w:p>
    <w:p w14:paraId="53D5D50F" w14:textId="77777777" w:rsidR="00094648" w:rsidRDefault="003512A7"/>
    <w:p w14:paraId="4D5B915E" w14:textId="77777777" w:rsidR="00094648" w:rsidRDefault="003512A7">
      <w:r>
        <w:t xml:space="preserve">By default, comments are emailed out using a “from” address of the person who sent the email. If you set a value for </w:t>
      </w:r>
      <w:r w:rsidRPr="003512A7">
        <w:rPr>
          <w:rFonts w:ascii="Courier New" w:hAnsi="Courier New"/>
        </w:rPr>
        <w:t>commentsFrom</w:t>
      </w:r>
      <w:r>
        <w:t>, the email will instead be marked with that address. What that means is that when a use</w:t>
      </w:r>
      <w:r>
        <w:t>r posts a comment to a blog entry, each email sent to the unique users of the thread will get an email from the address specified in that setting.</w:t>
      </w:r>
    </w:p>
    <w:p w14:paraId="4CE492B9" w14:textId="77777777" w:rsidR="00094648" w:rsidRDefault="003512A7"/>
    <w:p w14:paraId="77DD994C" w14:textId="77777777" w:rsidR="00094648" w:rsidRDefault="003512A7">
      <w:r>
        <w:t>By default, the blog will send emails using the mail server specified in the ColdFusion Administrator. If yo</w:t>
      </w:r>
      <w:r>
        <w:t xml:space="preserve">u want to override that setting, use the </w:t>
      </w:r>
      <w:r w:rsidRPr="003512A7">
        <w:rPr>
          <w:rFonts w:ascii="Courier New" w:hAnsi="Courier New"/>
        </w:rPr>
        <w:t>mailserver</w:t>
      </w:r>
      <w:r>
        <w:t xml:space="preserve">, </w:t>
      </w:r>
      <w:r w:rsidRPr="003512A7">
        <w:rPr>
          <w:rFonts w:ascii="Courier New" w:hAnsi="Courier New"/>
        </w:rPr>
        <w:t>mailusername</w:t>
      </w:r>
      <w:r>
        <w:t xml:space="preserve">, and </w:t>
      </w:r>
      <w:r w:rsidRPr="003512A7">
        <w:rPr>
          <w:rFonts w:ascii="Courier New" w:hAnsi="Courier New"/>
        </w:rPr>
        <w:t>mailpassword</w:t>
      </w:r>
      <w:r>
        <w:t xml:space="preserve"> settings. You do not need to specify the username and password if your mail server doesn't require authentication.</w:t>
      </w:r>
    </w:p>
    <w:p w14:paraId="0B4EED80" w14:textId="77777777" w:rsidR="00094648" w:rsidRDefault="003512A7"/>
    <w:p w14:paraId="6DFA08C3" w14:textId="77777777" w:rsidR="00094648" w:rsidRDefault="003512A7">
      <w:r>
        <w:t xml:space="preserve">The </w:t>
      </w:r>
      <w:r w:rsidRPr="003512A7">
        <w:rPr>
          <w:rFonts w:ascii="Courier New" w:hAnsi="Courier New"/>
        </w:rPr>
        <w:t>pingurls</w:t>
      </w:r>
      <w:r>
        <w:t xml:space="preserve"> setting lets you add ping support to your b</w:t>
      </w:r>
      <w:r>
        <w:t>log. This is described later in this document in the Ping section.</w:t>
      </w:r>
    </w:p>
    <w:p w14:paraId="2C2F02B3" w14:textId="77777777" w:rsidR="00094648" w:rsidRDefault="003512A7"/>
    <w:p w14:paraId="22874932" w14:textId="77777777" w:rsidR="00094648" w:rsidRDefault="003512A7">
      <w:r>
        <w:t xml:space="preserve">The </w:t>
      </w:r>
      <w:r w:rsidRPr="003512A7">
        <w:rPr>
          <w:rFonts w:ascii="Courier New" w:hAnsi="Courier New"/>
        </w:rPr>
        <w:t>offset</w:t>
      </w:r>
      <w:r>
        <w:t xml:space="preserve"> property allows you to offset the posted dates of your blog entries. So if your blog server is in EST and you live in the CST timezone, you can use </w:t>
      </w:r>
      <w:r w:rsidRPr="003512A7">
        <w:rPr>
          <w:rFonts w:ascii="Courier New" w:hAnsi="Courier New"/>
        </w:rPr>
        <w:t>offset=-1</w:t>
      </w:r>
      <w:r>
        <w:t xml:space="preserve"> to have the times o</w:t>
      </w:r>
      <w:r>
        <w:t>f blog entries reflect your timezone.</w:t>
      </w:r>
    </w:p>
    <w:p w14:paraId="3B0FD789" w14:textId="77777777" w:rsidR="00094648" w:rsidRDefault="003512A7"/>
    <w:p w14:paraId="69CC6A79" w14:textId="77777777" w:rsidR="00094648" w:rsidRDefault="003512A7">
      <w:r>
        <w:t xml:space="preserve">The </w:t>
      </w:r>
      <w:r w:rsidRPr="003512A7">
        <w:rPr>
          <w:rFonts w:ascii="Courier New" w:hAnsi="Courier New"/>
        </w:rPr>
        <w:t>allowtrackbacks</w:t>
      </w:r>
      <w:r>
        <w:t xml:space="preserve"> property should be 1 or 0 </w:t>
      </w:r>
      <w:ins w:id="101" w:author="Raymond Camden" w:date="2006-08-23T10:48:00Z">
        <w:r>
          <w:t>(or true or fal</w:t>
        </w:r>
      </w:ins>
      <w:ins w:id="102" w:author="Raymond Camden" w:date="2006-08-23T10:49:00Z">
        <w:r>
          <w:t>se)</w:t>
        </w:r>
      </w:ins>
      <w:del w:id="103" w:author="Raymond Camden" w:date="2006-08-23T10:49:00Z">
        <w:r>
          <w:delText xml:space="preserve">to reflect true or false </w:delText>
        </w:r>
      </w:del>
      <w:ins w:id="104" w:author="Raymond Camden" w:date="2006-08-23T10:49:00Z">
        <w:r>
          <w:t xml:space="preserve"> </w:t>
        </w:r>
      </w:ins>
      <w:r>
        <w:t>for allowing trackback support on your blog. Trackbacks are a way for people to link to your blog entries in a way so that they</w:t>
      </w:r>
      <w:r>
        <w:t xml:space="preserve"> show up in your entries as well. Unfortunately, trackbacks tend to be spammed quite a bit. If you simply do not want to deal with trackback spam, just disable the feature.</w:t>
      </w:r>
    </w:p>
    <w:p w14:paraId="621D9DA4" w14:textId="77777777" w:rsidR="00094648" w:rsidRDefault="003512A7"/>
    <w:p w14:paraId="253575D2" w14:textId="77777777" w:rsidR="00094648" w:rsidRDefault="003512A7">
      <w:pPr>
        <w:rPr>
          <w:b/>
        </w:rPr>
      </w:pPr>
      <w:r>
        <w:t>Talking about spam – there are two ways to fight trackback spam in BlogCFC. You wi</w:t>
      </w:r>
      <w:r>
        <w:t xml:space="preserve">ll get an email every time someone adds a new trackback. In that email will be a link you can click to delete the trackback. The "nuclear" option is the </w:t>
      </w:r>
      <w:r w:rsidRPr="003512A7">
        <w:rPr>
          <w:rFonts w:ascii="Courier New" w:hAnsi="Courier New"/>
        </w:rPr>
        <w:t>trackbackspamlist</w:t>
      </w:r>
      <w:r>
        <w:t xml:space="preserve">. If any word from this list appears in the trackback, the trackback entry will </w:t>
      </w:r>
      <w:r>
        <w:rPr>
          <w:b/>
        </w:rPr>
        <w:t>not</w:t>
      </w:r>
      <w:r>
        <w:t xml:space="preserve"> be</w:t>
      </w:r>
      <w:r>
        <w:t xml:space="preserve"> added to your blog. The person adding the trackback will </w:t>
      </w:r>
      <w:r>
        <w:rPr>
          <w:b/>
        </w:rPr>
        <w:t>not</w:t>
      </w:r>
      <w:r>
        <w:t xml:space="preserve"> get a warning, but will simply not see their trackback show up. </w:t>
      </w:r>
      <w:r>
        <w:rPr>
          <w:b/>
        </w:rPr>
        <w:t>Note: The trackbackspamlist also checks comments as well!</w:t>
      </w:r>
    </w:p>
    <w:p w14:paraId="0EF5B995" w14:textId="77777777" w:rsidR="00094648" w:rsidRDefault="003512A7"/>
    <w:p w14:paraId="03DD36C4" w14:textId="77777777" w:rsidR="00094648" w:rsidRDefault="003512A7">
      <w:r>
        <w:t xml:space="preserve">The </w:t>
      </w:r>
      <w:r w:rsidRPr="003512A7">
        <w:rPr>
          <w:rFonts w:ascii="Courier New" w:hAnsi="Courier New"/>
        </w:rPr>
        <w:t>blogkeywords</w:t>
      </w:r>
      <w:r>
        <w:t xml:space="preserve"> setting will be used in the meta tag of your blog. Thi</w:t>
      </w:r>
      <w:r>
        <w:t>s should describe, in general, the content you plan on blogging about. It should be a list of keywords, separated by a comma. Spaces are ok. Here is an example: coldfusion, star wars, lost</w:t>
      </w:r>
    </w:p>
    <w:p w14:paraId="588AA211" w14:textId="77777777" w:rsidR="00094648" w:rsidRDefault="003512A7"/>
    <w:p w14:paraId="59784E1A" w14:textId="77777777" w:rsidR="00094648" w:rsidRDefault="003512A7">
      <w:r>
        <w:t xml:space="preserve">The </w:t>
      </w:r>
      <w:r w:rsidRPr="003512A7">
        <w:rPr>
          <w:rFonts w:ascii="Courier New" w:hAnsi="Courier New"/>
        </w:rPr>
        <w:t>ipblocklist</w:t>
      </w:r>
      <w:r>
        <w:t xml:space="preserve"> setting is a set of IPs that are prevented from ad</w:t>
      </w:r>
      <w:r>
        <w:t>ding comments or trackbacks to the blog. This could be used to block spammers or other people who may abuse your blog.</w:t>
      </w:r>
      <w:ins w:id="105" w:author="Raymond Camden" w:date="2007-10-12T08:20:00Z">
        <w:r>
          <w:t xml:space="preserve"> You are also allowed to use wildcards. 192.168.1.* would block comments from anyone whose IP is in the range from 192.168.1.1 and higher.</w:t>
        </w:r>
      </w:ins>
    </w:p>
    <w:p w14:paraId="775912CF" w14:textId="77777777" w:rsidR="00094648" w:rsidRDefault="003512A7"/>
    <w:p w14:paraId="2F338776" w14:textId="77777777" w:rsidR="00094648" w:rsidRDefault="003512A7">
      <w:r>
        <w:t xml:space="preserve">The </w:t>
      </w:r>
      <w:r w:rsidRPr="003512A7">
        <w:rPr>
          <w:rFonts w:ascii="Courier New" w:hAnsi="Courier New"/>
        </w:rPr>
        <w:t>maxentries</w:t>
      </w:r>
      <w:r>
        <w:t xml:space="preserve"> list controls how many entries are shown on your blog at one time. </w:t>
      </w:r>
    </w:p>
    <w:p w14:paraId="66E081DF" w14:textId="77777777" w:rsidR="00094648" w:rsidRDefault="003512A7"/>
    <w:p w14:paraId="4DE33734" w14:textId="77777777" w:rsidR="00094648" w:rsidRDefault="003512A7">
      <w:r>
        <w:t xml:space="preserve">The </w:t>
      </w:r>
      <w:r w:rsidRPr="003512A7">
        <w:rPr>
          <w:rFonts w:ascii="Courier New" w:hAnsi="Courier New"/>
        </w:rPr>
        <w:t>usecaptcha</w:t>
      </w:r>
      <w:r>
        <w:t xml:space="preserve"> setting determines if CAPTCHA checking is turned on. If this setting is true, a reader will be forced to enter text from a CAPTCHA image before adding comm</w:t>
      </w:r>
      <w:r>
        <w:t>ents</w:t>
      </w:r>
      <w:ins w:id="106" w:author="Raymond Camden" w:date="2006-08-23T10:50:00Z">
        <w:r>
          <w:t xml:space="preserve"> or sending blog entries</w:t>
        </w:r>
      </w:ins>
      <w:r>
        <w:t>.</w:t>
      </w:r>
    </w:p>
    <w:p w14:paraId="20C9B503" w14:textId="77777777" w:rsidR="00094648" w:rsidRDefault="003512A7"/>
    <w:p w14:paraId="7531F5E0" w14:textId="77777777" w:rsidR="00094648" w:rsidRDefault="003512A7">
      <w:r>
        <w:t xml:space="preserve">Gravatars are a way to host images that represent a user's email address. If you turn </w:t>
      </w:r>
      <w:del w:id="107" w:author="Raymond Camden" w:date="2006-08-23T10:50:00Z">
        <w:r>
          <w:delText>this option o</w:delText>
        </w:r>
      </w:del>
      <w:ins w:id="108" w:author="Raymond Camden" w:date="2006-08-23T10:50:00Z">
        <w:r>
          <w:t>o</w:t>
        </w:r>
      </w:ins>
      <w:r>
        <w:t>n</w:t>
      </w:r>
      <w:ins w:id="109" w:author="Raymond Camden" w:date="2006-08-23T10:50:00Z">
        <w:r>
          <w:t xml:space="preserve"> </w:t>
        </w:r>
        <w:r>
          <w:rPr>
            <w:rFonts w:ascii="Courier New" w:hAnsi="Courier New"/>
          </w:rPr>
          <w:t>allowgravatars</w:t>
        </w:r>
      </w:ins>
      <w:r>
        <w:t>, BlogCFC will attempt to load a gravatar for each person's email address. If the person is not using Gravata</w:t>
      </w:r>
      <w:r>
        <w:t xml:space="preserve">r, a default image will be loaded instead. </w:t>
      </w:r>
    </w:p>
    <w:p w14:paraId="18B27EA6" w14:textId="77777777" w:rsidR="00094648" w:rsidRDefault="003512A7"/>
    <w:p w14:paraId="12B16BEB" w14:textId="77777777" w:rsidR="00094648" w:rsidRDefault="003512A7">
      <w:pPr>
        <w:rPr>
          <w:rFonts w:cs="Arial"/>
        </w:rPr>
      </w:pPr>
      <w:ins w:id="110" w:author="Raymond Camden" w:date="2006-12-07T11:17:00Z">
        <w:r>
          <w:t xml:space="preserve">The </w:t>
        </w:r>
        <w:r>
          <w:rPr>
            <w:rFonts w:ascii="Courier New" w:hAnsi="Courier New"/>
          </w:rPr>
          <w:t>modera</w:t>
        </w:r>
      </w:ins>
      <w:ins w:id="111" w:author="Raymond Camden" w:date="2006-12-07T11:18:00Z">
        <w:r>
          <w:rPr>
            <w:rFonts w:ascii="Courier New" w:hAnsi="Courier New"/>
          </w:rPr>
          <w:t>te</w:t>
        </w:r>
        <w:r>
          <w:t xml:space="preserve"> setting determines if comment moderation is turned on.</w:t>
        </w:r>
      </w:ins>
    </w:p>
    <w:p w14:paraId="3B85C008" w14:textId="77777777" w:rsidR="00094648" w:rsidRDefault="003512A7">
      <w:pPr>
        <w:rPr>
          <w:rFonts w:cs="Arial"/>
        </w:rPr>
      </w:pPr>
    </w:p>
    <w:p w14:paraId="1524CC73" w14:textId="77777777" w:rsidR="00094648" w:rsidRDefault="003512A7">
      <w:pPr>
        <w:rPr>
          <w:rFonts w:cs="Arial"/>
        </w:rPr>
      </w:pPr>
      <w:ins w:id="112" w:author="Raymond Camden" w:date="2006-12-14T21:56:00Z">
        <w:r>
          <w:rPr>
            <w:rFonts w:cs="Arial"/>
          </w:rPr>
          <w:t>The f</w:t>
        </w:r>
      </w:ins>
      <w:ins w:id="113" w:author="Raymond Camden" w:date="2006-12-14T21:57:00Z">
        <w:r>
          <w:rPr>
            <w:rFonts w:cs="Arial"/>
          </w:rPr>
          <w:t xml:space="preserve">ilebrowse setting determines if the file manager is available in the administrator. The file manager lets you upload files to your blog. </w:t>
        </w:r>
        <w:r>
          <w:rPr>
            <w:rFonts w:cs="Arial"/>
          </w:rPr>
          <w:t xml:space="preserve">You may want to disable this for clients who can't be trusted to not screw up their own file system. </w:t>
        </w:r>
      </w:ins>
    </w:p>
    <w:p w14:paraId="3FC40D94" w14:textId="77777777" w:rsidR="00094648" w:rsidRDefault="003512A7">
      <w:pPr>
        <w:rPr>
          <w:rFonts w:cs="Arial"/>
        </w:rPr>
      </w:pPr>
    </w:p>
    <w:p w14:paraId="5F49AA46" w14:textId="77777777" w:rsidR="00094648" w:rsidRDefault="003512A7">
      <w:pPr>
        <w:rPr>
          <w:rFonts w:cs="Arial"/>
        </w:rPr>
      </w:pPr>
      <w:ins w:id="114" w:author="Raymond Camden" w:date="2006-12-14T21:58:00Z">
        <w:r>
          <w:rPr>
            <w:rFonts w:cs="Arial"/>
          </w:rPr>
          <w:t>The settings setting determines if the settings tool is available in the administrator. Like the filebrowse setting, you may want to turn this off if you</w:t>
        </w:r>
        <w:r>
          <w:rPr>
            <w:rFonts w:cs="Arial"/>
          </w:rPr>
          <w:t xml:space="preserve"> think it will be too much for the client.</w:t>
        </w:r>
      </w:ins>
    </w:p>
    <w:p w14:paraId="28163285" w14:textId="77777777" w:rsidR="00094648" w:rsidRDefault="003512A7">
      <w:pPr>
        <w:rPr>
          <w:rFonts w:cs="Arial"/>
        </w:rPr>
      </w:pPr>
    </w:p>
    <w:p w14:paraId="769CF227" w14:textId="77777777" w:rsidR="00094648" w:rsidRDefault="003512A7">
      <w:pPr>
        <w:rPr>
          <w:ins w:id="115" w:author="Raymond Camden" w:date="2008-07-30T09:55:00Z"/>
          <w:rFonts w:cs="Arial"/>
        </w:rPr>
      </w:pPr>
      <w:ins w:id="116" w:author="Raymond Camden" w:date="2006-12-14T21:59:00Z">
        <w:r>
          <w:rPr>
            <w:rFonts w:cs="Arial"/>
          </w:rPr>
          <w:t xml:space="preserve">The imageroot setting helps determine </w:t>
        </w:r>
      </w:ins>
      <w:ins w:id="117" w:author="Raymond Camden" w:date="2006-12-14T22:00:00Z">
        <w:r>
          <w:rPr>
            <w:rFonts w:cs="Arial"/>
          </w:rPr>
          <w:t xml:space="preserve">where images are stored. These are images uploaded in the blog editor and slide show images. </w:t>
        </w:r>
      </w:ins>
      <w:ins w:id="118" w:author="Raymond Camden" w:date="2006-12-14T22:02:00Z">
        <w:r>
          <w:rPr>
            <w:rFonts w:cs="Arial"/>
          </w:rPr>
          <w:t xml:space="preserve">The default value is blank and results in images being uploaded directly in the </w:t>
        </w:r>
      </w:ins>
      <w:ins w:id="119" w:author="Raymond Camden" w:date="2006-12-14T22:03:00Z">
        <w:r>
          <w:rPr>
            <w:rFonts w:cs="Arial"/>
          </w:rPr>
          <w:t>r</w:t>
        </w:r>
        <w:r>
          <w:rPr>
            <w:rFonts w:cs="Arial"/>
          </w:rPr>
          <w:t xml:space="preserve">elevant folders. </w:t>
        </w:r>
      </w:ins>
    </w:p>
    <w:p w14:paraId="7E02BA33" w14:textId="77777777" w:rsidR="00094648" w:rsidRDefault="003512A7">
      <w:pPr>
        <w:numPr>
          <w:ins w:id="120" w:author="Raymond Camden" w:date="2008-07-30T09:55:00Z"/>
        </w:numPr>
        <w:rPr>
          <w:ins w:id="121" w:author="Raymond Camden" w:date="2008-07-30T09:55:00Z"/>
          <w:rFonts w:cs="Arial"/>
        </w:rPr>
      </w:pPr>
    </w:p>
    <w:p w14:paraId="49AE366E" w14:textId="77777777" w:rsidR="00094648" w:rsidRDefault="003512A7">
      <w:pPr>
        <w:numPr>
          <w:ins w:id="122" w:author="Raymond Camden" w:date="2008-07-30T09:55:00Z"/>
        </w:numPr>
        <w:rPr>
          <w:rFonts w:cs="Arial"/>
          <w:b/>
          <w:bCs/>
          <w:sz w:val="40"/>
          <w:szCs w:val="40"/>
        </w:rPr>
      </w:pPr>
      <w:ins w:id="123" w:author="Raymond Camden" w:date="2008-07-30T09:55:00Z">
        <w:r>
          <w:rPr>
            <w:rFonts w:cs="Arial"/>
          </w:rPr>
          <w:t>The last batch of settings (the itunes group) all relate to podcasting. Please</w:t>
        </w:r>
      </w:ins>
      <w:ins w:id="124" w:author="Raymond Camden" w:date="2008-07-30T09:56:00Z">
        <w:r>
          <w:rPr>
            <w:rFonts w:cs="Arial"/>
          </w:rPr>
          <w:t xml:space="preserve"> see the section on podcasting for more information.</w:t>
        </w:r>
      </w:ins>
      <w:r>
        <w:br w:type="page"/>
      </w:r>
      <w:r>
        <w:rPr>
          <w:sz w:val="40"/>
          <w:szCs w:val="40"/>
        </w:rPr>
        <w:t>Working with Your Blog</w:t>
      </w:r>
    </w:p>
    <w:p w14:paraId="1173CD02" w14:textId="77777777" w:rsidR="00094648" w:rsidRDefault="003512A7">
      <w:r>
        <w:t>To begin working with your blog, you will want to enter the administrator (found at</w:t>
      </w:r>
      <w:r>
        <w:t>: yourblogurl/admin). In the left hand menu you will see various options:</w:t>
      </w:r>
    </w:p>
    <w:p w14:paraId="228C8E56" w14:textId="77777777" w:rsidR="00094648" w:rsidRDefault="003512A7"/>
    <w:p w14:paraId="053D2D19" w14:textId="77777777" w:rsidR="00094648" w:rsidRDefault="003512A7">
      <w:pPr>
        <w:numPr>
          <w:ilvl w:val="0"/>
          <w:numId w:val="4"/>
        </w:numPr>
        <w:tabs>
          <w:tab w:val="left" w:pos="720"/>
        </w:tabs>
      </w:pPr>
      <w:r>
        <w:t>Home: Returns you to the administrator home page.</w:t>
      </w:r>
    </w:p>
    <w:p w14:paraId="16F7BFDF" w14:textId="77777777" w:rsidR="00094648" w:rsidRDefault="003512A7">
      <w:pPr>
        <w:numPr>
          <w:ilvl w:val="0"/>
          <w:numId w:val="3"/>
        </w:numPr>
        <w:tabs>
          <w:tab w:val="left" w:pos="720"/>
        </w:tabs>
      </w:pPr>
      <w:r>
        <w:t>Add Entry: Takes you straight to the form for adding a new entry.</w:t>
      </w:r>
    </w:p>
    <w:p w14:paraId="398892CC" w14:textId="77777777" w:rsidR="00094648" w:rsidRDefault="003512A7">
      <w:pPr>
        <w:numPr>
          <w:ilvl w:val="0"/>
          <w:numId w:val="3"/>
        </w:numPr>
        <w:tabs>
          <w:tab w:val="left" w:pos="720"/>
        </w:tabs>
      </w:pPr>
      <w:r>
        <w:t>Entries: Lets you browse, add, delete, and edit blog entries.</w:t>
      </w:r>
    </w:p>
    <w:p w14:paraId="47746C35" w14:textId="77777777" w:rsidR="00094648" w:rsidRDefault="003512A7">
      <w:pPr>
        <w:numPr>
          <w:ilvl w:val="0"/>
          <w:numId w:val="3"/>
        </w:numPr>
        <w:tabs>
          <w:tab w:val="left" w:pos="720"/>
        </w:tabs>
      </w:pPr>
      <w:r>
        <w:t>Cat</w:t>
      </w:r>
      <w:r>
        <w:t>egories: Lets you browse, add, delete, and edit blog categories.</w:t>
      </w:r>
    </w:p>
    <w:p w14:paraId="58680DC3" w14:textId="77777777" w:rsidR="00094648" w:rsidRDefault="003512A7">
      <w:pPr>
        <w:numPr>
          <w:ilvl w:val="0"/>
          <w:numId w:val="3"/>
        </w:numPr>
        <w:tabs>
          <w:tab w:val="left" w:pos="720"/>
        </w:tabs>
      </w:pPr>
      <w:r>
        <w:t>Comments: Lets you browse, add, delete, and edit blog comments. This is a useful place to remove spam comments.</w:t>
      </w:r>
    </w:p>
    <w:p w14:paraId="2AE4C9E2" w14:textId="77777777" w:rsidR="00094648" w:rsidRDefault="003512A7">
      <w:pPr>
        <w:numPr>
          <w:ilvl w:val="0"/>
          <w:numId w:val="3"/>
        </w:numPr>
        <w:tabs>
          <w:tab w:val="left" w:pos="720"/>
        </w:tabs>
      </w:pPr>
      <w:ins w:id="125" w:author="Raymond Camden" w:date="2006-12-07T11:19:00Z">
        <w:r>
          <w:t xml:space="preserve">Moderate Comments: Used to moderate comments. </w:t>
        </w:r>
      </w:ins>
    </w:p>
    <w:p w14:paraId="2621A6FD" w14:textId="77777777" w:rsidR="00094648" w:rsidRDefault="003512A7">
      <w:pPr>
        <w:numPr>
          <w:ilvl w:val="0"/>
          <w:numId w:val="3"/>
        </w:numPr>
        <w:tabs>
          <w:tab w:val="left" w:pos="720"/>
        </w:tabs>
      </w:pPr>
      <w:r>
        <w:t>Pages: Lets you browse, add, del</w:t>
      </w:r>
      <w:r>
        <w:t>ete, and edit blog pages.</w:t>
      </w:r>
    </w:p>
    <w:p w14:paraId="7410011D" w14:textId="77777777" w:rsidR="00094648" w:rsidRDefault="003512A7">
      <w:pPr>
        <w:numPr>
          <w:ilvl w:val="0"/>
          <w:numId w:val="3"/>
        </w:numPr>
        <w:tabs>
          <w:tab w:val="left" w:pos="720"/>
        </w:tabs>
      </w:pPr>
      <w:r>
        <w:t>Textblocks: Lets you browse, add, delete, and edit textblocks.</w:t>
      </w:r>
    </w:p>
    <w:p w14:paraId="2507A122" w14:textId="77777777" w:rsidR="00094648" w:rsidRDefault="003512A7">
      <w:pPr>
        <w:numPr>
          <w:ilvl w:val="0"/>
          <w:numId w:val="3"/>
        </w:numPr>
        <w:tabs>
          <w:tab w:val="left" w:pos="720"/>
        </w:tabs>
      </w:pPr>
      <w:r>
        <w:t>Refresh Blog Cache: Refreshes the blog cache.</w:t>
      </w:r>
    </w:p>
    <w:p w14:paraId="30BD68E6" w14:textId="77777777" w:rsidR="00094648" w:rsidRDefault="003512A7">
      <w:pPr>
        <w:numPr>
          <w:ilvl w:val="0"/>
          <w:numId w:val="3"/>
        </w:numPr>
        <w:tabs>
          <w:tab w:val="left" w:pos="720"/>
        </w:tabs>
      </w:pPr>
      <w:r>
        <w:t>Settings: Lets you modify the blog settings defined in the INI file.</w:t>
      </w:r>
    </w:p>
    <w:p w14:paraId="6D6E0755" w14:textId="77777777" w:rsidR="00094648" w:rsidRDefault="003512A7">
      <w:pPr>
        <w:numPr>
          <w:ilvl w:val="0"/>
          <w:numId w:val="3"/>
        </w:numPr>
        <w:tabs>
          <w:tab w:val="left" w:pos="720"/>
        </w:tabs>
      </w:pPr>
      <w:r>
        <w:t>Subscribers: Lets you browse and remove subscribers.</w:t>
      </w:r>
    </w:p>
    <w:p w14:paraId="311C4888" w14:textId="77777777" w:rsidR="00094648" w:rsidRDefault="003512A7">
      <w:pPr>
        <w:numPr>
          <w:ilvl w:val="0"/>
          <w:numId w:val="3"/>
        </w:numPr>
        <w:tabs>
          <w:tab w:val="left" w:pos="720"/>
        </w:tabs>
      </w:pPr>
      <w:r>
        <w:t>Mail Subscribers: Lets you send an email to your blog subscribers.</w:t>
      </w:r>
    </w:p>
    <w:p w14:paraId="25175E9A" w14:textId="77777777" w:rsidR="00094648" w:rsidRDefault="003512A7">
      <w:pPr>
        <w:numPr>
          <w:ilvl w:val="0"/>
          <w:numId w:val="3"/>
        </w:numPr>
        <w:tabs>
          <w:tab w:val="left" w:pos="720"/>
        </w:tabs>
      </w:pPr>
      <w:r>
        <w:t>Trackbacks: Lets you browse, add, delete, and edit trackbacks.</w:t>
      </w:r>
    </w:p>
    <w:p w14:paraId="0C950195" w14:textId="77777777" w:rsidR="00094648" w:rsidRDefault="003512A7">
      <w:pPr>
        <w:numPr>
          <w:ilvl w:val="0"/>
          <w:numId w:val="3"/>
        </w:numPr>
        <w:tabs>
          <w:tab w:val="left" w:pos="720"/>
        </w:tabs>
      </w:pPr>
      <w:r>
        <w:t>Your Blog/Your Blog (New Window): Simply sends you to the public facing part of your web site.</w:t>
      </w:r>
    </w:p>
    <w:p w14:paraId="4B6A571E" w14:textId="77777777" w:rsidR="00094648" w:rsidRDefault="003512A7">
      <w:pPr>
        <w:numPr>
          <w:ilvl w:val="0"/>
          <w:numId w:val="3"/>
        </w:numPr>
        <w:tabs>
          <w:tab w:val="left" w:pos="720"/>
        </w:tabs>
      </w:pPr>
      <w:r>
        <w:t xml:space="preserve">Your Blog Stats: Takes you to </w:t>
      </w:r>
      <w:r>
        <w:t>your blog stats. This is a public page.</w:t>
      </w:r>
    </w:p>
    <w:p w14:paraId="499CF742" w14:textId="77777777" w:rsidR="00094648" w:rsidRDefault="003512A7">
      <w:pPr>
        <w:numPr>
          <w:ilvl w:val="0"/>
          <w:numId w:val="3"/>
        </w:numPr>
        <w:tabs>
          <w:tab w:val="left" w:pos="720"/>
        </w:tabs>
        <w:rPr>
          <w:ins w:id="126" w:author="Raymond Camden" w:date="2006-09-23T20:40:00Z"/>
        </w:rPr>
      </w:pPr>
      <w:ins w:id="127" w:author="Raymond Camden" w:date="2006-09-23T20:40:00Z">
        <w:r>
          <w:t>File Manager: Lets you upload and view files.</w:t>
        </w:r>
      </w:ins>
    </w:p>
    <w:p w14:paraId="25C68541" w14:textId="77777777" w:rsidR="00094648" w:rsidRDefault="003512A7">
      <w:pPr>
        <w:numPr>
          <w:ilvl w:val="0"/>
          <w:numId w:val="3"/>
        </w:numPr>
        <w:tabs>
          <w:tab w:val="left" w:pos="720"/>
        </w:tabs>
        <w:rPr>
          <w:ins w:id="128" w:author="Raymond Camden" w:date="2006-09-23T20:40:00Z"/>
        </w:rPr>
      </w:pPr>
      <w:ins w:id="129" w:author="Raymond Camden" w:date="2006-09-23T20:40:00Z">
        <w:r>
          <w:t>Slideshows: Lets you work with slide shows.</w:t>
        </w:r>
      </w:ins>
    </w:p>
    <w:p w14:paraId="4BF2E621" w14:textId="77777777" w:rsidR="00094648" w:rsidRDefault="003512A7">
      <w:pPr>
        <w:numPr>
          <w:ilvl w:val="0"/>
          <w:numId w:val="3"/>
        </w:numPr>
        <w:tabs>
          <w:tab w:val="left" w:pos="720"/>
        </w:tabs>
      </w:pPr>
      <w:ins w:id="130" w:author="Raymond Camden" w:date="2006-09-23T20:40:00Z">
        <w:r>
          <w:t>Update Password: I bet you can guess what this does.</w:t>
        </w:r>
      </w:ins>
    </w:p>
    <w:p w14:paraId="40735FD2" w14:textId="77777777" w:rsidR="00094648" w:rsidRDefault="003512A7"/>
    <w:p w14:paraId="252FE158" w14:textId="77777777" w:rsidR="00094648" w:rsidRDefault="003512A7">
      <w:r>
        <w:t>You will want to start by creating an initial blog category. You must ha</w:t>
      </w:r>
      <w:r>
        <w:t>ve at least one blog category before writing an entry. After you have created a category, you may start writing blog entries.</w:t>
      </w:r>
    </w:p>
    <w:p w14:paraId="38E4AF95" w14:textId="77777777" w:rsidR="00094648" w:rsidRDefault="003512A7">
      <w:pPr>
        <w:pStyle w:val="Heading3"/>
        <w:tabs>
          <w:tab w:val="left" w:pos="0"/>
        </w:tabs>
      </w:pPr>
      <w:r>
        <w:t>Blog Editing Options</w:t>
      </w:r>
    </w:p>
    <w:p w14:paraId="3830ACF6" w14:textId="77777777" w:rsidR="00094648" w:rsidRDefault="003512A7">
      <w:r>
        <w:t>When working with blog entries, there are a few special tags and features that you can use to enhance your en</w:t>
      </w:r>
      <w:r>
        <w:t>tries:</w:t>
      </w:r>
    </w:p>
    <w:p w14:paraId="3E683E4C" w14:textId="77777777" w:rsidR="00094648" w:rsidRDefault="003512A7"/>
    <w:p w14:paraId="402AB6C9" w14:textId="77777777" w:rsidR="00094648" w:rsidRDefault="003512A7">
      <w:r>
        <w:t>&lt;more/&gt;: Sometimes a blog entry may be very long. It is preferable to show only a portion of the entry on the main blog and have the detailed link contain the entire entry. By using the &lt;more/&gt; tag in your blog entry, any text after the &lt;more/&gt; tag</w:t>
      </w:r>
      <w:r>
        <w:t xml:space="preserve"> will only show up on the individual entry display. You </w:t>
      </w:r>
      <w:r>
        <w:rPr>
          <w:b/>
        </w:rPr>
        <w:t>must</w:t>
      </w:r>
      <w:r>
        <w:t xml:space="preserve"> include the closing / in the tag. When blog entries are emailed, only the text before the &lt;more/&gt; tag is included. </w:t>
      </w:r>
    </w:p>
    <w:p w14:paraId="41B31A4E" w14:textId="77777777" w:rsidR="00094648" w:rsidRDefault="003512A7"/>
    <w:p w14:paraId="0F0501A6" w14:textId="77777777" w:rsidR="00094648" w:rsidRDefault="003512A7">
      <w:r>
        <w:t xml:space="preserve">&lt;code&gt;: The code tag allows you to wrap sets of code that you want to show up </w:t>
      </w:r>
      <w:r>
        <w:t>in your entry. For example:</w:t>
      </w:r>
    </w:p>
    <w:p w14:paraId="4E1CF294" w14:textId="77777777" w:rsidR="00094648" w:rsidRDefault="003512A7"/>
    <w:p w14:paraId="4792F739" w14:textId="77777777" w:rsidR="00094648" w:rsidRDefault="003512A7">
      <w:pPr>
        <w:rPr>
          <w:rFonts w:ascii="Courier New" w:hAnsi="Courier New"/>
          <w:sz w:val="20"/>
        </w:rPr>
      </w:pPr>
      <w:r>
        <w:rPr>
          <w:rFonts w:ascii="Courier New" w:hAnsi="Courier New"/>
          <w:sz w:val="20"/>
        </w:rPr>
        <w:t>This is a sample entry. Blah blah blah. Here is some code…</w:t>
      </w:r>
    </w:p>
    <w:p w14:paraId="6C232F47" w14:textId="77777777" w:rsidR="00094648" w:rsidRDefault="003512A7">
      <w:pPr>
        <w:rPr>
          <w:i/>
        </w:rPr>
      </w:pPr>
    </w:p>
    <w:p w14:paraId="1CD9B460" w14:textId="77777777" w:rsidR="00094648" w:rsidRDefault="003512A7">
      <w:pPr>
        <w:rPr>
          <w:rFonts w:ascii="Courier New" w:hAnsi="Courier New" w:cs="Courier New"/>
          <w:sz w:val="20"/>
          <w:szCs w:val="20"/>
        </w:rPr>
      </w:pPr>
      <w:r>
        <w:rPr>
          <w:rFonts w:ascii="Courier New" w:hAnsi="Courier New" w:cs="Courier New"/>
          <w:sz w:val="20"/>
          <w:szCs w:val="20"/>
        </w:rPr>
        <w:t>&lt;code&gt;</w:t>
      </w:r>
    </w:p>
    <w:p w14:paraId="66E98AD5" w14:textId="77777777" w:rsidR="00094648" w:rsidRDefault="003512A7">
      <w:pPr>
        <w:rPr>
          <w:rFonts w:ascii="Courier New" w:hAnsi="Courier New" w:cs="Courier New"/>
          <w:sz w:val="20"/>
          <w:szCs w:val="20"/>
        </w:rPr>
      </w:pPr>
      <w:r>
        <w:rPr>
          <w:rFonts w:ascii="Courier New" w:hAnsi="Courier New" w:cs="Courier New"/>
          <w:sz w:val="20"/>
          <w:szCs w:val="20"/>
        </w:rPr>
        <w:t>&lt;cfif thisTag.exectutionMode is "end"&gt;</w:t>
      </w:r>
    </w:p>
    <w:p w14:paraId="288003EB" w14:textId="77777777" w:rsidR="00094648" w:rsidRDefault="003512A7">
      <w:pPr>
        <w:rPr>
          <w:rFonts w:ascii="Courier New" w:hAnsi="Courier New" w:cs="Courier New"/>
          <w:sz w:val="20"/>
          <w:szCs w:val="20"/>
        </w:rPr>
      </w:pPr>
      <w:r>
        <w:rPr>
          <w:rFonts w:ascii="Courier New" w:hAnsi="Courier New" w:cs="Courier New"/>
          <w:sz w:val="20"/>
          <w:szCs w:val="20"/>
        </w:rPr>
        <w:tab/>
        <w:t>&lt;cfexit&gt;</w:t>
      </w:r>
    </w:p>
    <w:p w14:paraId="52230F7C" w14:textId="77777777" w:rsidR="00094648" w:rsidRDefault="003512A7">
      <w:pPr>
        <w:rPr>
          <w:rFonts w:ascii="Courier New" w:hAnsi="Courier New" w:cs="Courier New"/>
          <w:sz w:val="20"/>
          <w:szCs w:val="20"/>
        </w:rPr>
      </w:pPr>
      <w:r>
        <w:rPr>
          <w:rFonts w:ascii="Courier New" w:hAnsi="Courier New" w:cs="Courier New"/>
          <w:sz w:val="20"/>
          <w:szCs w:val="20"/>
        </w:rPr>
        <w:t>&lt;/cfif&gt;</w:t>
      </w:r>
    </w:p>
    <w:p w14:paraId="2615DBF8" w14:textId="77777777" w:rsidR="00094648" w:rsidRDefault="003512A7">
      <w:pPr>
        <w:rPr>
          <w:rFonts w:ascii="Courier New" w:hAnsi="Courier New" w:cs="Courier New"/>
          <w:sz w:val="20"/>
          <w:szCs w:val="20"/>
        </w:rPr>
      </w:pPr>
      <w:r>
        <w:rPr>
          <w:rFonts w:ascii="Courier New" w:hAnsi="Courier New" w:cs="Courier New"/>
          <w:sz w:val="20"/>
          <w:szCs w:val="20"/>
        </w:rPr>
        <w:t>&lt;/code&gt;</w:t>
      </w:r>
    </w:p>
    <w:p w14:paraId="2FA47D5B" w14:textId="77777777" w:rsidR="00094648" w:rsidRDefault="003512A7"/>
    <w:p w14:paraId="5469D1BE" w14:textId="77777777" w:rsidR="00094648" w:rsidRDefault="003512A7">
      <w:pPr>
        <w:rPr>
          <w:rFonts w:ascii="Courier New" w:hAnsi="Courier New"/>
          <w:sz w:val="20"/>
        </w:rPr>
      </w:pPr>
      <w:r>
        <w:rPr>
          <w:rFonts w:ascii="Courier New" w:hAnsi="Courier New"/>
          <w:sz w:val="20"/>
        </w:rPr>
        <w:t>This is more text in the entry.</w:t>
      </w:r>
    </w:p>
    <w:p w14:paraId="7AA03D03" w14:textId="77777777" w:rsidR="00094648" w:rsidRDefault="003512A7">
      <w:pPr>
        <w:rPr>
          <w:rFonts w:ascii="Courier New" w:hAnsi="Courier New"/>
          <w:sz w:val="20"/>
        </w:rPr>
      </w:pPr>
    </w:p>
    <w:p w14:paraId="705197DE" w14:textId="77777777" w:rsidR="00094648" w:rsidRDefault="003512A7">
      <w:r>
        <w:t>Any code inside the &lt;code&gt; block will be escaped (&lt; and &gt; tag</w:t>
      </w:r>
      <w:r>
        <w:t xml:space="preserve">s changed to &amp;lt; and &amp;gt;), color coded, and will have line breaks changed to &lt;br&gt; tags. </w:t>
      </w:r>
    </w:p>
    <w:p w14:paraId="053C228D" w14:textId="77777777" w:rsidR="00094648" w:rsidRDefault="003512A7"/>
    <w:p w14:paraId="6F063B49" w14:textId="77777777" w:rsidR="00094648" w:rsidRDefault="003512A7">
      <w:r>
        <w:t>&lt;textblock label=""&gt;: BlogCFC 5.1 added textblock support. A textblock is simply a block of text with a label. You can include textblocks dynamically in your blog e</w:t>
      </w:r>
      <w:r>
        <w:t>ntries by using the &lt;textblock&gt; tag:</w:t>
      </w:r>
    </w:p>
    <w:p w14:paraId="5D1D44F9" w14:textId="77777777" w:rsidR="00094648" w:rsidRDefault="003512A7"/>
    <w:p w14:paraId="46EBDC33" w14:textId="77777777" w:rsidR="00094648" w:rsidRDefault="003512A7">
      <w:pPr>
        <w:rPr>
          <w:rFonts w:ascii="Courier New" w:hAnsi="Courier New"/>
          <w:sz w:val="20"/>
          <w:szCs w:val="20"/>
        </w:rPr>
      </w:pPr>
      <w:r>
        <w:rPr>
          <w:rFonts w:ascii="Courier New" w:hAnsi="Courier New"/>
          <w:sz w:val="20"/>
          <w:szCs w:val="20"/>
        </w:rPr>
        <w:t>Here is my standard footer: &lt;textblock label="footer"&gt;</w:t>
      </w:r>
    </w:p>
    <w:p w14:paraId="616B5EE7" w14:textId="77777777" w:rsidR="00094648" w:rsidRDefault="003512A7"/>
    <w:p w14:paraId="6F249D9B" w14:textId="77777777" w:rsidR="00094648" w:rsidRDefault="003512A7">
      <w:r>
        <w:t>Entries can have "enclosures", which are simply attached files. This is a handy way to attach a resource to a blog entry. One of the features of BlogCFC is that i</w:t>
      </w:r>
      <w:r>
        <w:t xml:space="preserve">f you attach an image, the file will also be included at the top of the blog entry. This is a handy and simple way to display an image with a entry. </w:t>
      </w:r>
    </w:p>
    <w:p w14:paraId="6ABF2D68" w14:textId="77777777" w:rsidR="00094648" w:rsidRDefault="003512A7">
      <w:pPr>
        <w:pStyle w:val="Heading3"/>
        <w:tabs>
          <w:tab w:val="left" w:pos="0"/>
        </w:tabs>
      </w:pPr>
      <w:r>
        <w:t>Scheduled Releases</w:t>
      </w:r>
    </w:p>
    <w:p w14:paraId="433DD06A" w14:textId="77777777" w:rsidR="00094648" w:rsidDel="00094648" w:rsidRDefault="003512A7">
      <w:pPr>
        <w:rPr>
          <w:del w:id="131" w:author="Raymond Camden" w:date="2008-07-30T09:56:00Z"/>
        </w:rPr>
      </w:pPr>
      <w:r>
        <w:t>BlogCFC supports delayed entries. This means you can write an entry now that won't be d</w:t>
      </w:r>
      <w:r>
        <w:t>isplayed until later in the day. Subscribers will not get an email on the entry until the entry is published. BlogCFC will automatically add a scheduled event to handle the entry release.</w:t>
      </w:r>
    </w:p>
    <w:p w14:paraId="35713FFC" w14:textId="77777777" w:rsidR="00094648" w:rsidRDefault="003512A7"/>
    <w:p w14:paraId="54B07957" w14:textId="77777777" w:rsidR="00094648" w:rsidRDefault="003512A7">
      <w:pPr>
        <w:pStyle w:val="Heading3"/>
        <w:tabs>
          <w:tab w:val="left" w:pos="0"/>
        </w:tabs>
      </w:pPr>
      <w:r>
        <w:t>Draft Mode</w:t>
      </w:r>
    </w:p>
    <w:p w14:paraId="112BF3CC" w14:textId="77777777" w:rsidR="00094648" w:rsidRDefault="003512A7">
      <w:r>
        <w:t>BlogCFC technically doesn't support a draft mode, but an</w:t>
      </w:r>
      <w:r>
        <w:t xml:space="preserve"> entry can be saved with the Released setting to false. This means that the entry will not be shown on the blog. If you want to write an entry and save it without publishing it, simply set the Released value to false.</w:t>
      </w:r>
    </w:p>
    <w:p w14:paraId="5E348FE1" w14:textId="77777777" w:rsidR="00094648" w:rsidRDefault="003512A7">
      <w:pPr>
        <w:pStyle w:val="Heading3"/>
        <w:tabs>
          <w:tab w:val="left" w:pos="0"/>
        </w:tabs>
        <w:rPr>
          <w:ins w:id="132" w:author="Raymond Camden" w:date="2007-01-02T13:01:00Z"/>
        </w:rPr>
      </w:pPr>
      <w:ins w:id="133" w:author="Raymond Camden" w:date="2007-01-02T13:01:00Z">
        <w:r>
          <w:t>HTML/XML-RPC Editors</w:t>
        </w:r>
      </w:ins>
    </w:p>
    <w:p w14:paraId="2180A27A" w14:textId="77777777" w:rsidR="00094648" w:rsidRDefault="003512A7">
      <w:ins w:id="134" w:author="Raymond Camden" w:date="2007-01-02T13:01:00Z">
        <w:r>
          <w:t>BlogCFC uses a si</w:t>
        </w:r>
        <w:r>
          <w:t>mple text area to handle entry editing. If you want fancier editing, you have two options. One is to simply use an XML-RPC capable blog editor. Your other option is to use an HTML edit control like tinyMCE. I've made this easier by abstracting the textarea</w:t>
        </w:r>
        <w:r>
          <w:t xml:space="preserve"> field out of the blog editor. You can find this in the tags folder. The filename is textarea.cfm. </w:t>
        </w:r>
      </w:ins>
    </w:p>
    <w:p w14:paraId="5EE5DFD6" w14:textId="77777777" w:rsidR="00094648" w:rsidRDefault="003512A7"/>
    <w:p w14:paraId="33C8F374" w14:textId="77777777" w:rsidR="00094648" w:rsidRDefault="003512A7">
      <w:ins w:id="135" w:author="Raymond Camden" w:date="2007-01-02T13:01:00Z">
        <w:r>
          <w:t>For an example of how to use tinyMCE, see this blog entry: http://www.succor.co.uk/index.cfm/2006/10/10/Adding-TinyMCE-to-blogCFC-admin-area</w:t>
        </w:r>
      </w:ins>
    </w:p>
    <w:p w14:paraId="3F307365" w14:textId="77777777" w:rsidR="00094648" w:rsidRDefault="003512A7"/>
    <w:p w14:paraId="40C7C3C1" w14:textId="77777777" w:rsidR="00094648" w:rsidRDefault="003512A7"/>
    <w:p w14:paraId="4AADA9B1" w14:textId="77777777" w:rsidR="00094648" w:rsidRDefault="003512A7"/>
    <w:p w14:paraId="0353B855" w14:textId="77777777" w:rsidR="00094648" w:rsidRDefault="003512A7">
      <w:pPr>
        <w:rPr>
          <w:rFonts w:cs="Arial"/>
          <w:b/>
          <w:bCs/>
          <w:sz w:val="40"/>
          <w:szCs w:val="40"/>
        </w:rPr>
      </w:pPr>
      <w:r>
        <w:br w:type="page"/>
      </w:r>
      <w:r>
        <w:rPr>
          <w:sz w:val="40"/>
          <w:szCs w:val="40"/>
        </w:rPr>
        <w:t>Working wi</w:t>
      </w:r>
      <w:r>
        <w:rPr>
          <w:sz w:val="40"/>
          <w:szCs w:val="40"/>
        </w:rPr>
        <w:t>th Pages and Textblocks</w:t>
      </w:r>
    </w:p>
    <w:p w14:paraId="6BF92ED6" w14:textId="77777777" w:rsidR="00094648" w:rsidRDefault="003512A7"/>
    <w:p w14:paraId="5186B9A2" w14:textId="77777777" w:rsidR="00094648" w:rsidRDefault="003512A7">
      <w:r>
        <w:t xml:space="preserve">The 5.1 version of BlogCFC added basic CMS (content management system) capabilities to the blogging package. While the basic blog application works great for diary style entries, there was no way to create basic content outside of </w:t>
      </w:r>
      <w:r>
        <w:t>the blog. BlogCFC 5.1 changes that with the pages and textblock options.</w:t>
      </w:r>
    </w:p>
    <w:p w14:paraId="388C594A" w14:textId="77777777" w:rsidR="00094648" w:rsidRDefault="003512A7">
      <w:pPr>
        <w:pStyle w:val="Heading3"/>
        <w:tabs>
          <w:tab w:val="left" w:pos="0"/>
        </w:tabs>
      </w:pPr>
      <w:r>
        <w:t>Pages</w:t>
      </w:r>
    </w:p>
    <w:p w14:paraId="7B4A32C3" w14:textId="77777777" w:rsidR="00094648" w:rsidRDefault="003512A7">
      <w:r>
        <w:t>Pages are exactly what they sound like - complete pages of content. So imagine you wanted to add a "About Me" page to your blog. By using the pages feature, you could create a p</w:t>
      </w:r>
      <w:r>
        <w:t>age that describes you. Once you give it a title, BlogCFC will automatically creates a SES (search engine safe URL) for the page and display it in the administrator. All pages live off the page.cfm file. So your "About Me" page might have this url:</w:t>
      </w:r>
    </w:p>
    <w:p w14:paraId="688A5C99" w14:textId="77777777" w:rsidR="00094648" w:rsidRDefault="003512A7"/>
    <w:p w14:paraId="1F0F39DE" w14:textId="77777777" w:rsidR="00094648" w:rsidRDefault="003512A7">
      <w:del w:id="136" w:author="Raymond Camden" w:date="2006-08-24T15:34:00Z">
        <w:r>
          <w:rPr>
            <w:rFonts w:ascii="Courier New" w:hAnsi="Courier New"/>
            <w:sz w:val="20"/>
            <w:szCs w:val="20"/>
          </w:rPr>
          <w:delText>http:/</w:delText>
        </w:r>
        <w:r>
          <w:rPr>
            <w:rFonts w:ascii="Courier New" w:hAnsi="Courier New"/>
            <w:sz w:val="20"/>
            <w:szCs w:val="20"/>
          </w:rPr>
          <w:delText>/www.yourblog.com/page.cfm/About-Me</w:delText>
        </w:r>
      </w:del>
      <w:ins w:id="137" w:author="Raymond Camden" w:date="2006-08-24T15:34:00Z">
        <w:r>
          <w:rPr>
            <w:rFonts w:ascii="Courier New" w:hAnsi="Courier New"/>
            <w:sz w:val="20"/>
            <w:szCs w:val="20"/>
          </w:rPr>
          <w:t>http://www.yourblog.com/page.cfm/About-Me</w:t>
        </w:r>
      </w:ins>
    </w:p>
    <w:p w14:paraId="262BBCC9" w14:textId="77777777" w:rsidR="00094648" w:rsidRDefault="003512A7"/>
    <w:p w14:paraId="76F63B44" w14:textId="77777777" w:rsidR="00094648" w:rsidRDefault="003512A7">
      <w:r>
        <w:t>You can add any number of pages you want. To link to a blog page, simply use the URL displayed in the administrator. Pages follow the same editing rules that blog entries do. Thi</w:t>
      </w:r>
      <w:r>
        <w:t>s means you can include code and textblocks directly in the content. The only tag not support</w:t>
      </w:r>
      <w:ins w:id="138" w:author="Lola J. Lee Beno" w:date="2006-08-01T11:53:00Z">
        <w:r>
          <w:t>ed</w:t>
        </w:r>
      </w:ins>
      <w:r>
        <w:t xml:space="preserve"> is the &lt;more/&gt; tag.</w:t>
      </w:r>
    </w:p>
    <w:p w14:paraId="5F4C8E25" w14:textId="77777777" w:rsidR="00094648" w:rsidRDefault="003512A7">
      <w:pPr>
        <w:pStyle w:val="Heading3"/>
        <w:tabs>
          <w:tab w:val="left" w:pos="0"/>
        </w:tabs>
      </w:pPr>
      <w:r>
        <w:t>Textblocks</w:t>
      </w:r>
    </w:p>
    <w:p w14:paraId="16F617C2" w14:textId="77777777" w:rsidR="00094648" w:rsidRDefault="003512A7">
      <w:r>
        <w:t>A textblock acts much like a page. However, these are used for smaller pieces of content. For example, imagine you have a pod wit</w:t>
      </w:r>
      <w:r>
        <w:t>h your favorite links. Normally to update this you would need to edit the file and FTP it to the server. Textblocks lets you store the link pod data in the database. To use textblocks, simply use the textBlock application control:</w:t>
      </w:r>
    </w:p>
    <w:p w14:paraId="79FA19AE" w14:textId="77777777" w:rsidR="00094648" w:rsidRDefault="003512A7"/>
    <w:p w14:paraId="0AB82EDC" w14:textId="77777777" w:rsidR="00094648" w:rsidRDefault="003512A7">
      <w:pPr>
        <w:rPr>
          <w:rFonts w:ascii="Courier New" w:hAnsi="Courier New"/>
          <w:sz w:val="20"/>
          <w:szCs w:val="20"/>
        </w:rPr>
      </w:pPr>
      <w:r>
        <w:rPr>
          <w:rFonts w:ascii="Courier New" w:hAnsi="Courier New"/>
          <w:sz w:val="20"/>
          <w:szCs w:val="20"/>
        </w:rPr>
        <w:t>&lt;cfoutput&gt;</w:t>
      </w:r>
      <w:r>
        <w:rPr>
          <w:rFonts w:ascii="Courier New" w:hAnsi="Courier New"/>
          <w:sz w:val="20"/>
          <w:szCs w:val="20"/>
        </w:rPr>
        <w:br/>
        <w:t>#application.</w:t>
      </w:r>
      <w:r>
        <w:rPr>
          <w:rFonts w:ascii="Courier New" w:hAnsi="Courier New"/>
          <w:sz w:val="20"/>
          <w:szCs w:val="20"/>
        </w:rPr>
        <w:t>textblock.getTextblockContent("links")#</w:t>
      </w:r>
      <w:r>
        <w:rPr>
          <w:rFonts w:ascii="Courier New" w:hAnsi="Courier New"/>
          <w:sz w:val="20"/>
          <w:szCs w:val="20"/>
        </w:rPr>
        <w:br/>
        <w:t>&lt;/cfoutput&gt;</w:t>
      </w:r>
    </w:p>
    <w:p w14:paraId="56EA7122" w14:textId="77777777" w:rsidR="00094648" w:rsidRDefault="003512A7">
      <w:pPr>
        <w:rPr>
          <w:rFonts w:ascii="Courier New" w:hAnsi="Courier New"/>
          <w:sz w:val="20"/>
          <w:szCs w:val="20"/>
        </w:rPr>
      </w:pPr>
    </w:p>
    <w:p w14:paraId="7B02FC91" w14:textId="77777777" w:rsidR="00094648" w:rsidRDefault="003512A7">
      <w:r>
        <w:t>Textblocks are identified by their labels so ensure that you do not duplicate two textblock labels. You can include the content of a textblock inside a blog entry by using the &lt;textblock&gt; tag. Please see</w:t>
      </w:r>
      <w:r>
        <w:t xml:space="preserve"> the blog editing section for more information.</w:t>
      </w:r>
      <w:r>
        <w:br w:type="page"/>
      </w:r>
      <w:ins w:id="139" w:author="Raymond Camden" w:date="2006-08-24T15:31:00Z">
        <w:r>
          <w:rPr>
            <w:sz w:val="40"/>
            <w:szCs w:val="40"/>
          </w:rPr>
          <w:t>Working with Slide Shows</w:t>
        </w:r>
      </w:ins>
    </w:p>
    <w:p w14:paraId="68849D3F" w14:textId="77777777" w:rsidR="00094648" w:rsidRDefault="003512A7">
      <w:pPr>
        <w:tabs>
          <w:tab w:val="left" w:pos="0"/>
        </w:tabs>
        <w:rPr>
          <w:rFonts w:cs="Arial"/>
          <w:sz w:val="40"/>
          <w:szCs w:val="40"/>
        </w:rPr>
      </w:pPr>
    </w:p>
    <w:p w14:paraId="42916855" w14:textId="77777777" w:rsidR="00094648" w:rsidRDefault="003512A7">
      <w:pPr>
        <w:tabs>
          <w:tab w:val="left" w:pos="0"/>
        </w:tabs>
        <w:rPr>
          <w:rFonts w:cs="Arial"/>
          <w:sz w:val="40"/>
          <w:szCs w:val="40"/>
        </w:rPr>
      </w:pPr>
      <w:ins w:id="140" w:author="Raymond Camden" w:date="2006-08-24T15:31:00Z">
        <w:r>
          <w:rPr>
            <w:rFonts w:cs="Arial"/>
          </w:rPr>
          <w:t>BlogCFC 5.2 added a new feature: Slide Shows. There are two ways to create slide shows.  One way to create a slide show is to  simply upload a folder of images underneath your blog's</w:t>
        </w:r>
        <w:r>
          <w:rPr>
            <w:rFonts w:cs="Arial"/>
          </w:rPr>
          <w:t xml:space="preserve"> images/slideshows folder. If your folder was named "foo", you have created a slide show named foo. To view the slide show, simply go to:</w:t>
        </w:r>
      </w:ins>
    </w:p>
    <w:p w14:paraId="5F5C54AD" w14:textId="77777777" w:rsidR="00094648" w:rsidRDefault="003512A7">
      <w:pPr>
        <w:tabs>
          <w:tab w:val="left" w:pos="0"/>
        </w:tabs>
        <w:rPr>
          <w:rFonts w:cs="Arial"/>
          <w:sz w:val="40"/>
          <w:szCs w:val="40"/>
        </w:rPr>
      </w:pPr>
    </w:p>
    <w:p w14:paraId="74295BD8" w14:textId="77777777" w:rsidR="00094648" w:rsidRDefault="003512A7">
      <w:pPr>
        <w:tabs>
          <w:tab w:val="left" w:pos="0"/>
        </w:tabs>
        <w:rPr>
          <w:rFonts w:ascii="Courier New" w:hAnsi="Courier New"/>
          <w:sz w:val="20"/>
          <w:szCs w:val="20"/>
        </w:rPr>
      </w:pPr>
      <w:ins w:id="141" w:author="Raymond Camden" w:date="2006-08-24T15:31:00Z">
        <w:r>
          <w:rPr>
            <w:rFonts w:ascii="Courier New" w:hAnsi="Courier New"/>
            <w:sz w:val="20"/>
            <w:szCs w:val="20"/>
          </w:rPr>
          <w:t>http://www.yourblog.com/slideshow.cfm/foo</w:t>
        </w:r>
      </w:ins>
    </w:p>
    <w:p w14:paraId="71B555FE" w14:textId="77777777" w:rsidR="00094648" w:rsidRDefault="003512A7">
      <w:pPr>
        <w:tabs>
          <w:tab w:val="left" w:pos="0"/>
        </w:tabs>
        <w:rPr>
          <w:rFonts w:ascii="Courier New" w:hAnsi="Courier New"/>
          <w:sz w:val="20"/>
          <w:szCs w:val="20"/>
        </w:rPr>
      </w:pPr>
    </w:p>
    <w:p w14:paraId="54B0DA19" w14:textId="77777777" w:rsidR="00094648" w:rsidRDefault="003512A7">
      <w:pPr>
        <w:tabs>
          <w:tab w:val="left" w:pos="0"/>
        </w:tabs>
      </w:pPr>
      <w:ins w:id="142" w:author="Raymond Camden" w:date="2006-08-24T15:31:00Z">
        <w:r>
          <w:t>BlogCFC will automatically discover all GIF and JPG files in the folder an</w:t>
        </w:r>
        <w:r>
          <w:t xml:space="preserve">d will create a slide show based on those images. You should do your best to size your images beforehand as BlogCFC will not do any automatic sizing. </w:t>
        </w:r>
      </w:ins>
    </w:p>
    <w:p w14:paraId="1FABCF6B" w14:textId="77777777" w:rsidR="00094648" w:rsidRDefault="003512A7">
      <w:pPr>
        <w:tabs>
          <w:tab w:val="left" w:pos="0"/>
        </w:tabs>
      </w:pPr>
    </w:p>
    <w:p w14:paraId="1D4109A6" w14:textId="77777777" w:rsidR="00094648" w:rsidRDefault="003512A7">
      <w:pPr>
        <w:tabs>
          <w:tab w:val="left" w:pos="0"/>
        </w:tabs>
        <w:rPr>
          <w:ins w:id="143" w:author="Raymond Camden" w:date="2008-07-30T09:57:00Z"/>
        </w:rPr>
      </w:pPr>
      <w:ins w:id="144" w:author="Raymond Camden" w:date="2006-09-23T20:42:00Z">
        <w:r>
          <w:t>The second way to create slide shows is via the administrator. The administrator lets you add, edit, and</w:t>
        </w:r>
        <w:r>
          <w:t xml:space="preserve"> delete slide shows. It also lets you add </w:t>
        </w:r>
      </w:ins>
      <w:ins w:id="145" w:author="Raymond Camden" w:date="2006-09-23T20:43:00Z">
        <w:r>
          <w:t xml:space="preserve">titles to your shows as well as captions to your pictures. </w:t>
        </w:r>
      </w:ins>
    </w:p>
    <w:p w14:paraId="631BED9C" w14:textId="77777777" w:rsidR="00094648" w:rsidRPr="00094648" w:rsidRDefault="003512A7">
      <w:pPr>
        <w:tabs>
          <w:tab w:val="left" w:pos="0"/>
        </w:tabs>
        <w:rPr>
          <w:ins w:id="146" w:author="Raymond Camden" w:date="2008-07-30T09:57:00Z"/>
          <w:rFonts w:ascii="Arial" w:hAnsi="Arial"/>
          <w:b/>
          <w:sz w:val="40"/>
          <w:rPrChange w:id="147" w:author="Raymond Camden" w:date="2008-07-30T09:58:00Z">
            <w:rPr>
              <w:ins w:id="148" w:author="Raymond Camden" w:date="2008-07-30T09:57:00Z"/>
            </w:rPr>
          </w:rPrChange>
        </w:rPr>
      </w:pPr>
      <w:ins w:id="149" w:author="Raymond Camden" w:date="2008-07-30T09:57:00Z">
        <w:r>
          <w:br w:type="page"/>
        </w:r>
        <w:r w:rsidRPr="00094648">
          <w:rPr>
            <w:rFonts w:ascii="Arial" w:hAnsi="Arial"/>
            <w:b/>
            <w:sz w:val="40"/>
            <w:rPrChange w:id="150" w:author="Raymond Camden" w:date="2008-07-30T09:58:00Z">
              <w:rPr/>
            </w:rPrChange>
          </w:rPr>
          <w:t>Podcasting</w:t>
        </w:r>
      </w:ins>
    </w:p>
    <w:p w14:paraId="41775E60" w14:textId="77777777" w:rsidR="00094648" w:rsidRDefault="003512A7">
      <w:pPr>
        <w:numPr>
          <w:ins w:id="151" w:author="Raymond Camden" w:date="2008-07-30T09:57:00Z"/>
        </w:numPr>
        <w:tabs>
          <w:tab w:val="left" w:pos="0"/>
        </w:tabs>
        <w:rPr>
          <w:ins w:id="152" w:author="Raymond Camden" w:date="2008-07-30T09:57:00Z"/>
        </w:rPr>
      </w:pPr>
    </w:p>
    <w:p w14:paraId="1B6C6783" w14:textId="77777777" w:rsidR="00094648" w:rsidRDefault="003512A7">
      <w:pPr>
        <w:numPr>
          <w:ins w:id="153" w:author="Raymond Camden" w:date="2008-07-30T09:57:00Z"/>
        </w:numPr>
        <w:tabs>
          <w:tab w:val="left" w:pos="0"/>
        </w:tabs>
        <w:rPr>
          <w:ins w:id="154" w:author="Raymond Camden" w:date="2008-07-30T10:00:00Z"/>
        </w:rPr>
      </w:pPr>
      <w:ins w:id="155" w:author="Raymond Camden" w:date="2008-07-30T09:57:00Z">
        <w:r>
          <w:t>Po</w:t>
        </w:r>
      </w:ins>
      <w:ins w:id="156" w:author="Raymond Camden" w:date="2008-07-30T09:58:00Z">
        <w:r>
          <w:t xml:space="preserve">dcasting support was added </w:t>
        </w:r>
      </w:ins>
      <w:ins w:id="157" w:author="Raymond Camden" w:date="2008-07-30T09:59:00Z">
        <w:r>
          <w:t xml:space="preserve">to BlogCFC 5.9.1. The major work for this was provided by Brian Meloche. Podcasting </w:t>
        </w:r>
      </w:ins>
      <w:ins w:id="158" w:author="Raymond Camden" w:date="2008-07-30T10:00:00Z">
        <w:r>
          <w:t>is a large topic so I’ll jus</w:t>
        </w:r>
        <w:r>
          <w:t xml:space="preserve">t cover how BlogCFC handles it. I assume you’ve got your MP3 files already prepared and ready to go. </w:t>
        </w:r>
      </w:ins>
    </w:p>
    <w:p w14:paraId="28CBCFE1" w14:textId="77777777" w:rsidR="00094648" w:rsidRDefault="003512A7">
      <w:pPr>
        <w:numPr>
          <w:ins w:id="159" w:author="Raymond Camden" w:date="2008-07-30T10:00:00Z"/>
        </w:numPr>
        <w:tabs>
          <w:tab w:val="left" w:pos="0"/>
        </w:tabs>
        <w:rPr>
          <w:ins w:id="160" w:author="Raymond Camden" w:date="2008-07-30T10:00:00Z"/>
        </w:rPr>
      </w:pPr>
    </w:p>
    <w:p w14:paraId="2DF2A290" w14:textId="77777777" w:rsidR="00094648" w:rsidRDefault="003512A7">
      <w:pPr>
        <w:numPr>
          <w:ins w:id="161" w:author="Raymond Camden" w:date="2008-07-30T10:00:00Z"/>
        </w:numPr>
        <w:tabs>
          <w:tab w:val="left" w:pos="0"/>
        </w:tabs>
        <w:rPr>
          <w:ins w:id="162" w:author="Raymond Camden" w:date="2008-07-30T10:00:00Z"/>
        </w:rPr>
      </w:pPr>
      <w:ins w:id="163" w:author="Raymond Camden" w:date="2008-07-30T10:00:00Z">
        <w:r>
          <w:t>The first thing you need to do is add the MP3 to the blog entry. You can do this either by uploading the MP3 when editing the blog entry, or by using ano</w:t>
        </w:r>
        <w:r>
          <w:t>ther program (like an FTP client) to upload the MP3 file. You can then manually type in the name of the file in the blog entry.</w:t>
        </w:r>
      </w:ins>
    </w:p>
    <w:p w14:paraId="50532E27" w14:textId="77777777" w:rsidR="00094648" w:rsidRDefault="003512A7">
      <w:pPr>
        <w:numPr>
          <w:ins w:id="164" w:author="Raymond Camden" w:date="2008-07-30T10:00:00Z"/>
        </w:numPr>
        <w:tabs>
          <w:tab w:val="left" w:pos="0"/>
        </w:tabs>
        <w:rPr>
          <w:ins w:id="165" w:author="Raymond Camden" w:date="2008-07-30T10:00:00Z"/>
        </w:rPr>
      </w:pPr>
    </w:p>
    <w:p w14:paraId="221E5EB8" w14:textId="77777777" w:rsidR="00094648" w:rsidRDefault="003512A7">
      <w:pPr>
        <w:numPr>
          <w:ins w:id="166" w:author="Raymond Camden" w:date="2008-07-30T10:01:00Z"/>
        </w:numPr>
        <w:tabs>
          <w:tab w:val="left" w:pos="0"/>
        </w:tabs>
        <w:rPr>
          <w:ins w:id="167" w:author="Raymond Camden" w:date="2008-07-30T10:01:00Z"/>
        </w:rPr>
      </w:pPr>
      <w:ins w:id="168" w:author="Raymond Camden" w:date="2008-07-30T10:00:00Z">
        <w:r>
          <w:t xml:space="preserve">As soon as you have </w:t>
        </w:r>
      </w:ins>
      <w:ins w:id="169" w:author="Raymond Camden" w:date="2008-07-30T10:01:00Z">
        <w:r>
          <w:t>used an MP3 file for a blog entry, a simple, Flash based audio player will be rendered with the blog entry.</w:t>
        </w:r>
        <w:r>
          <w:t xml:space="preserve"> Even if you have no plans of being a podcaster, this could be useful for folks who want to attach songs or other sounds to a blog entry.</w:t>
        </w:r>
      </w:ins>
    </w:p>
    <w:p w14:paraId="02247670" w14:textId="77777777" w:rsidR="00094648" w:rsidRDefault="003512A7">
      <w:pPr>
        <w:numPr>
          <w:ins w:id="170" w:author="Raymond Camden" w:date="2008-07-30T10:01:00Z"/>
        </w:numPr>
        <w:tabs>
          <w:tab w:val="left" w:pos="0"/>
        </w:tabs>
        <w:rPr>
          <w:ins w:id="171" w:author="Raymond Camden" w:date="2008-07-30T10:01:00Z"/>
        </w:rPr>
      </w:pPr>
    </w:p>
    <w:p w14:paraId="4BE06600" w14:textId="77777777" w:rsidR="00094648" w:rsidRDefault="003512A7">
      <w:pPr>
        <w:numPr>
          <w:ins w:id="172" w:author="Raymond Camden" w:date="2008-07-30T10:01:00Z"/>
        </w:numPr>
        <w:tabs>
          <w:tab w:val="left" w:pos="0"/>
        </w:tabs>
        <w:rPr>
          <w:rFonts w:cs="Arial"/>
          <w:b/>
          <w:bCs/>
          <w:sz w:val="40"/>
          <w:szCs w:val="40"/>
        </w:rPr>
      </w:pPr>
      <w:ins w:id="173" w:author="Raymond Camden" w:date="2008-07-30T10:01:00Z">
        <w:r>
          <w:t xml:space="preserve">BlogCFC now supports new settings for </w:t>
        </w:r>
      </w:ins>
      <w:ins w:id="174" w:author="Raymond Camden" w:date="2008-07-30T10:02:00Z">
        <w:r>
          <w:t>podcasting. They are: itunesSubtitle, itunesSummary, itunesKeywords, itunesAuth</w:t>
        </w:r>
        <w:r>
          <w:t xml:space="preserve">or, itunesImage, and itunesExplicit. These settings are used in the RSS feed and are used by various feed readers to help flag blogs with podcasts attached to them. </w:t>
        </w:r>
      </w:ins>
      <w:r>
        <w:br w:type="page"/>
      </w:r>
      <w:r>
        <w:rPr>
          <w:sz w:val="40"/>
          <w:szCs w:val="40"/>
        </w:rPr>
        <w:t>Miscellaneous</w:t>
      </w:r>
    </w:p>
    <w:p w14:paraId="3257CB94" w14:textId="77777777" w:rsidR="00094648" w:rsidRDefault="003512A7">
      <w:pPr>
        <w:pStyle w:val="Heading3"/>
        <w:tabs>
          <w:tab w:val="left" w:pos="0"/>
        </w:tabs>
      </w:pPr>
      <w:r>
        <w:t>Layout Options</w:t>
      </w:r>
    </w:p>
    <w:p w14:paraId="6D29C6E7" w14:textId="77777777" w:rsidR="00094648" w:rsidRDefault="003512A7">
      <w:r>
        <w:t xml:space="preserve">The look and feel of your blog is controlled by files in the </w:t>
      </w:r>
      <w:r>
        <w:t>client directory. The main file you will want to examine is /tags/layout.cfm. This, along with /includes/styles.css</w:t>
      </w:r>
      <w:ins w:id="175" w:author="Raymond Camden" w:date="2006-08-01T21:45:00Z">
        <w:r>
          <w:t xml:space="preserve"> and /includes/layout.css</w:t>
        </w:r>
      </w:ins>
      <w:r>
        <w:t>, control most of the look and feel of the blog. Other files you may want to look at: index.cfm controls the display</w:t>
      </w:r>
      <w:r>
        <w:t xml:space="preserve"> of entries. If you wanted to modify how an entry is shown, you would modify this file. The file /tags/podlayout.cfm controls the display of pods (right hand content). Do not forget that caching is used to speed up the display of the blog. If you modify th</w:t>
      </w:r>
      <w:r>
        <w:t xml:space="preserve">e layout, hit your blog with ?reinit=1 in the URL to force a refresh of the cache. </w:t>
      </w:r>
    </w:p>
    <w:p w14:paraId="76C07976" w14:textId="77777777" w:rsidR="00094648" w:rsidRDefault="003512A7"/>
    <w:p w14:paraId="51009349" w14:textId="77777777" w:rsidR="00094648" w:rsidRDefault="003512A7">
      <w:pPr>
        <w:rPr>
          <w:rFonts w:cs="Arial"/>
          <w:b/>
          <w:bCs/>
          <w:sz w:val="26"/>
          <w:szCs w:val="26"/>
        </w:rPr>
      </w:pPr>
      <w:ins w:id="176" w:author="Raymond Camden" w:date="2006-08-01T21:45:00Z">
        <w:r>
          <w:t>The installation folder contins a "skins" folder that has a few other files you can use to change the layout of your blog. There are four options: Fixed versus Liquid (liq</w:t>
        </w:r>
        <w:r>
          <w:t xml:space="preserve">uid means the content stretches with the window) </w:t>
        </w:r>
      </w:ins>
      <w:ins w:id="177" w:author="Raymond Camden" w:date="2006-08-01T21:46:00Z">
        <w:r>
          <w:t>and an option to place the pods on the left.</w:t>
        </w:r>
      </w:ins>
    </w:p>
    <w:p w14:paraId="1E1F3542" w14:textId="77777777" w:rsidR="00094648" w:rsidRDefault="003512A7">
      <w:pPr>
        <w:rPr>
          <w:rFonts w:cs="Arial"/>
          <w:b/>
          <w:bCs/>
          <w:sz w:val="26"/>
          <w:szCs w:val="26"/>
        </w:rPr>
      </w:pPr>
    </w:p>
    <w:p w14:paraId="2E4AE15F" w14:textId="77777777" w:rsidR="00094648" w:rsidRDefault="003512A7">
      <w:pPr>
        <w:rPr>
          <w:rFonts w:cs="Arial"/>
          <w:sz w:val="26"/>
          <w:szCs w:val="26"/>
        </w:rPr>
      </w:pPr>
      <w:ins w:id="178" w:author="Raymond Camden" w:date="2006-12-07T11:29:00Z">
        <w:r>
          <w:rPr>
            <w:rFonts w:ascii="Arial" w:hAnsi="Arial" w:cs="Arial"/>
            <w:b/>
            <w:bCs/>
            <w:sz w:val="26"/>
            <w:szCs w:val="26"/>
          </w:rPr>
          <w:t>Comment Moderation</w:t>
        </w:r>
      </w:ins>
    </w:p>
    <w:p w14:paraId="09B4BC6D" w14:textId="77777777" w:rsidR="00094648" w:rsidRDefault="003512A7">
      <w:pPr>
        <w:rPr>
          <w:rFonts w:cs="Arial"/>
          <w:sz w:val="26"/>
          <w:szCs w:val="26"/>
        </w:rPr>
      </w:pPr>
    </w:p>
    <w:p w14:paraId="75AD5CF0" w14:textId="77777777" w:rsidR="00094648" w:rsidRDefault="003512A7">
      <w:pPr>
        <w:rPr>
          <w:rFonts w:cs="Arial"/>
          <w:b/>
          <w:bCs/>
          <w:sz w:val="26"/>
          <w:szCs w:val="26"/>
        </w:rPr>
      </w:pPr>
      <w:ins w:id="179" w:author="Raymond Camden" w:date="2006-12-07T11:29:00Z">
        <w:r>
          <w:rPr>
            <w:rFonts w:cs="Arial"/>
            <w:sz w:val="26"/>
            <w:szCs w:val="26"/>
          </w:rPr>
          <w:t>You can enable comment moderation by editing the blog.in</w:t>
        </w:r>
      </w:ins>
      <w:ins w:id="180" w:author="Raymond Camden" w:date="2006-12-07T11:30:00Z">
        <w:r>
          <w:rPr>
            <w:rFonts w:cs="Arial"/>
            <w:sz w:val="26"/>
            <w:szCs w:val="26"/>
          </w:rPr>
          <w:t>i.cfm file or by using the Admin settings page. If comment moderation is enabled, com</w:t>
        </w:r>
        <w:r>
          <w:rPr>
            <w:rFonts w:cs="Arial"/>
            <w:sz w:val="26"/>
            <w:szCs w:val="26"/>
          </w:rPr>
          <w:t>ments will not show up until you approve them.</w:t>
        </w:r>
      </w:ins>
      <w:ins w:id="181" w:author="Raymond Camden" w:date="2008-07-30T09:59:00Z">
        <w:r>
          <w:rPr>
            <w:rFonts w:cs="Arial"/>
            <w:sz w:val="26"/>
            <w:szCs w:val="26"/>
          </w:rPr>
          <w:t xml:space="preserve"> You can use the footer of the comment email to approve comments with one click.</w:t>
        </w:r>
      </w:ins>
    </w:p>
    <w:p w14:paraId="16D35DFF" w14:textId="77777777" w:rsidR="00094648" w:rsidRDefault="003512A7">
      <w:pPr>
        <w:pStyle w:val="Heading3"/>
        <w:tabs>
          <w:tab w:val="left" w:pos="0"/>
        </w:tabs>
      </w:pPr>
      <w:r>
        <w:t>Pods</w:t>
      </w:r>
    </w:p>
    <w:p w14:paraId="45C9CE63" w14:textId="77777777" w:rsidR="00094648" w:rsidRDefault="003512A7">
      <w:r>
        <w:t>"Pods" is simply my term for the blocks of content in the right hand column. These tags are loaded by the /tags/layout.cfm f</w:t>
      </w:r>
      <w:r>
        <w:t>ile. To ensure a common look and feel, each pod file should use the /tags/podlayout.cfm file. This controls the size and tabular look of the pods. There are multiple pods included in the zip. You can modify/add/delete these to suit your tastes.</w:t>
      </w:r>
    </w:p>
    <w:p w14:paraId="69FF8221" w14:textId="77777777" w:rsidR="00094648" w:rsidRDefault="003512A7"/>
    <w:p w14:paraId="0A3027D9" w14:textId="77777777" w:rsidR="00094648" w:rsidRDefault="003512A7">
      <w:pPr>
        <w:rPr>
          <w:rFonts w:cs="Arial"/>
          <w:b/>
          <w:bCs/>
          <w:sz w:val="26"/>
          <w:szCs w:val="26"/>
        </w:rPr>
      </w:pPr>
      <w:ins w:id="182" w:author="Raymond Camden" w:date="2006-09-23T20:47:00Z">
        <w:r>
          <w:t>Please not</w:t>
        </w:r>
        <w:r>
          <w:t>e that some pods included with BlogCFC are not actually used out of the box. I enco</w:t>
        </w:r>
      </w:ins>
      <w:ins w:id="183" w:author="Raymond Camden" w:date="2006-09-23T20:48:00Z">
        <w:r>
          <w:t>urage you to take a look at the pods and see which ones you would like to use.</w:t>
        </w:r>
      </w:ins>
    </w:p>
    <w:p w14:paraId="74756CF8" w14:textId="77777777" w:rsidR="00094648" w:rsidRDefault="003512A7">
      <w:pPr>
        <w:pStyle w:val="Heading3"/>
        <w:tabs>
          <w:tab w:val="left" w:pos="0"/>
        </w:tabs>
      </w:pPr>
      <w:r>
        <w:t>Caching</w:t>
      </w:r>
    </w:p>
    <w:p w14:paraId="57E26EB0" w14:textId="77777777" w:rsidR="00094648" w:rsidRDefault="003512A7">
      <w:r>
        <w:t>The blog makes use of scopeCache, a custom tag I developed to enable easy RAM caching.</w:t>
      </w:r>
      <w:r>
        <w:t xml:space="preserve"> You should be aware, however, that this caching means changes to layout may not be reflected immediately. You can either disable the tag in the index.cfm file, or you can simply refresh the cache using the Administrator. Caching will be automatically refr</w:t>
      </w:r>
      <w:r>
        <w:t>eshed whenever you add, edit, or delete an entry. Basically, you need not worry about it unless you are working on the layout.</w:t>
      </w:r>
    </w:p>
    <w:p w14:paraId="24BD34E0" w14:textId="77777777" w:rsidR="00094648" w:rsidRDefault="003512A7">
      <w:pPr>
        <w:pStyle w:val="Heading3"/>
        <w:tabs>
          <w:tab w:val="left" w:pos="0"/>
        </w:tabs>
      </w:pPr>
      <w:r>
        <w:t>Security Options and Multi-User Blogs</w:t>
      </w:r>
    </w:p>
    <w:p w14:paraId="09A22E2D" w14:textId="77777777" w:rsidR="00094648" w:rsidRDefault="003512A7">
      <w:r>
        <w:t>Blog 3.5 added support for multiple blogs and users per dsn. To add, edit, or delete users,</w:t>
      </w:r>
      <w:r>
        <w:t xml:space="preserve"> you must edit directly in the database itself. Any user defined in the tblUsers table will have access to all the blogs that exist in the database. You can use the blog.ini.cfm file to limit users to particular blogs. Please see the Blog INI section for m</w:t>
      </w:r>
      <w:r>
        <w:t>ore information.</w:t>
      </w:r>
    </w:p>
    <w:p w14:paraId="2DD21BB0" w14:textId="77777777" w:rsidR="00094648" w:rsidRDefault="003512A7">
      <w:pPr>
        <w:pStyle w:val="Heading3"/>
        <w:tabs>
          <w:tab w:val="left" w:pos="0"/>
        </w:tabs>
      </w:pPr>
      <w:r>
        <w:t>Internationalization</w:t>
      </w:r>
    </w:p>
    <w:p w14:paraId="707CF046" w14:textId="77777777" w:rsidR="00094648" w:rsidRDefault="003512A7">
      <w:r>
        <w:t>BlogCFC makes use of a resource bundle CFC developed by Paul Hastings (and with slight modifications by myself). All strings (things like button labels, etc) are controlled by a properties file in the includes director</w:t>
      </w:r>
      <w:r>
        <w:t xml:space="preserve">y. By default, the blog uses main_en_US.properties. If you specify another locale in the </w:t>
      </w:r>
      <w:ins w:id="184" w:author="Lola J. Lee Beno" w:date="2006-08-01T11:59:00Z">
        <w:r>
          <w:t>b</w:t>
        </w:r>
      </w:ins>
      <w:r>
        <w:t>log</w:t>
      </w:r>
      <w:ins w:id="185" w:author="Lola J. Lee Beno" w:date="2006-08-01T11:59:00Z">
        <w:r>
          <w:t>.</w:t>
        </w:r>
      </w:ins>
      <w:r>
        <w:t>ini</w:t>
      </w:r>
      <w:ins w:id="186" w:author="Lola J. Lee Beno" w:date="2006-08-01T11:59:00Z">
        <w:r>
          <w:t>.cfm</w:t>
        </w:r>
      </w:ins>
      <w:r>
        <w:t xml:space="preserve"> file, then the Blog will attempt to load that particular resource bundle. To create a new resource bundle in your language, copy the en_US file and make s</w:t>
      </w:r>
      <w:r>
        <w:t>ure you translate each and every setting.</w:t>
      </w:r>
    </w:p>
    <w:p w14:paraId="041A9642" w14:textId="77777777" w:rsidR="00094648" w:rsidRDefault="003512A7">
      <w:pPr>
        <w:pStyle w:val="Heading3"/>
        <w:tabs>
          <w:tab w:val="left" w:pos="0"/>
        </w:tabs>
      </w:pPr>
      <w:r>
        <w:t>Comment Notification</w:t>
      </w:r>
    </w:p>
    <w:p w14:paraId="0B0319F4" w14:textId="77777777" w:rsidR="00094648" w:rsidRDefault="003512A7">
      <w:r>
        <w:t>By default, when a user posts a comment to a thread, the administrator for the blog will get an email. Users also have the option to subscribe to a thread. When they do, they will automatically</w:t>
      </w:r>
      <w:r>
        <w:t xml:space="preserve"> get notice when another user posts to the thread. Users have two options to unsubscribe. If they post again, and do not check the "Subscribe" checkbox, they will be removed from the thread, even though they subscribed earlier. The email sent out also cont</w:t>
      </w:r>
      <w:r>
        <w:t>ains a link to unsubscribe. If you want to modify how comment notifications look, edit addcomment.cfm. You will see where the email is generated. Everything there is pretty straightforward except for the %unsubscribe% token. This is a special value that ge</w:t>
      </w:r>
      <w:r>
        <w:t>ts replaced with the unsubscribe URL and values specific to the person getting the email. Note that as the owner of the blog, you get emails for all postings. The unsubscribe link will be marked as unavailable.</w:t>
      </w:r>
    </w:p>
    <w:p w14:paraId="11074D0E" w14:textId="77777777" w:rsidR="00094648" w:rsidRDefault="003512A7"/>
    <w:p w14:paraId="6023DA64" w14:textId="77777777" w:rsidR="00094648" w:rsidRDefault="003512A7">
      <w:r>
        <w:t>By default, all emails sent out will be mark</w:t>
      </w:r>
      <w:r>
        <w:t>ed with a footer that identifies the BlogCFC application and gives credit to Raymond Camden. You have the right to remove this footer, or modify it as you see fit.</w:t>
      </w:r>
    </w:p>
    <w:p w14:paraId="5A7E1308" w14:textId="77777777" w:rsidR="00094648" w:rsidRDefault="003512A7">
      <w:pPr>
        <w:pStyle w:val="Heading3"/>
        <w:tabs>
          <w:tab w:val="left" w:pos="0"/>
        </w:tabs>
      </w:pPr>
      <w:r>
        <w:t>Using Aliases</w:t>
      </w:r>
    </w:p>
    <w:p w14:paraId="31ACF88B" w14:textId="77777777" w:rsidR="00094648" w:rsidRDefault="003512A7">
      <w:r>
        <w:t>BlogCFC makes use of UUIDs to identify blog entries. Some folks do not care fo</w:t>
      </w:r>
      <w:r>
        <w:t>r these URLs. A feature of BlogCFC is the ability to give an alias to an entry. So for example, a blog entry on Star Wars could have an alias of “starwars.” To load an entry with it’s alias, you must use this syntax:</w:t>
      </w:r>
    </w:p>
    <w:p w14:paraId="53C7AFC8" w14:textId="77777777" w:rsidR="00094648" w:rsidRDefault="003512A7"/>
    <w:p w14:paraId="2EAF69D8" w14:textId="77777777" w:rsidR="00094648" w:rsidRDefault="003512A7">
      <w:pPr>
        <w:rPr>
          <w:rFonts w:ascii="Courier New" w:hAnsi="Courier New"/>
          <w:sz w:val="20"/>
        </w:rPr>
      </w:pPr>
      <w:r>
        <w:rPr>
          <w:rFonts w:ascii="Courier New" w:hAnsi="Courier New"/>
          <w:sz w:val="20"/>
        </w:rPr>
        <w:t>index.cfm?mode=alias&amp;alias=starwars</w:t>
      </w:r>
    </w:p>
    <w:p w14:paraId="1A7C434F" w14:textId="77777777" w:rsidR="00094648" w:rsidRDefault="003512A7">
      <w:pPr>
        <w:rPr>
          <w:del w:id="187" w:author="unknown" w:date="2007-05-18T15:02:00Z"/>
        </w:rPr>
      </w:pPr>
    </w:p>
    <w:p w14:paraId="2C2EFE40" w14:textId="77777777" w:rsidR="00094648" w:rsidRDefault="003512A7"/>
    <w:p w14:paraId="21DC9AD8" w14:textId="77777777" w:rsidR="00094648" w:rsidRDefault="003512A7">
      <w:pPr>
        <w:pStyle w:val="Heading3"/>
        <w:tabs>
          <w:tab w:val="left" w:pos="0"/>
        </w:tabs>
      </w:pPr>
      <w:r>
        <w:t>SES URLs and Aliases</w:t>
      </w:r>
    </w:p>
    <w:p w14:paraId="272D0FC9" w14:textId="77777777" w:rsidR="00094648" w:rsidRDefault="003512A7">
      <w:r>
        <w:t>BlogCFC version 3.8 added support for SES URLs. So, a typical URL could look like so:</w:t>
      </w:r>
    </w:p>
    <w:p w14:paraId="06C35828" w14:textId="77777777" w:rsidR="00094648" w:rsidRDefault="003512A7"/>
    <w:p w14:paraId="0F19AA9C" w14:textId="77777777" w:rsidR="00094648" w:rsidRDefault="003512A7">
      <w:hyperlink r:id="rId10" w:history="1">
        <w:r>
          <w:rPr>
            <w:rStyle w:val="Hyperlink"/>
          </w:rPr>
          <w:t>http://host/client/index.cfm/2005/7/12/Testing-my-new-title-maker</w:t>
        </w:r>
      </w:hyperlink>
    </w:p>
    <w:p w14:paraId="66B2DF5D" w14:textId="77777777" w:rsidR="00094648" w:rsidRDefault="003512A7"/>
    <w:p w14:paraId="772FD191" w14:textId="77777777" w:rsidR="00094648" w:rsidRDefault="003512A7">
      <w:r>
        <w:t>By default, when you make a new blog entry, an alias using the year, month, date, and title will be created. You do not need to worry about this typically. The only potential problem will be if two (or more) entries in the same day have the exact same tit</w:t>
      </w:r>
      <w:r>
        <w:t>le, or a title similar enough so that they create the same shortened version.</w:t>
      </w:r>
    </w:p>
    <w:p w14:paraId="00879F44" w14:textId="77777777" w:rsidR="00094648" w:rsidRDefault="003512A7"/>
    <w:p w14:paraId="6DF5A348" w14:textId="77777777" w:rsidR="00094648" w:rsidRDefault="003512A7">
      <w:r>
        <w:t>If you have problems with the SES URLs, please see this technote: http://www.adobe.com/go/2addd247. Also ensure your blogURL property has "index.cfm" in the value.</w:t>
      </w:r>
    </w:p>
    <w:p w14:paraId="0385E81D" w14:textId="77777777" w:rsidR="00094648" w:rsidRDefault="003512A7">
      <w:pPr>
        <w:pStyle w:val="Heading3"/>
        <w:tabs>
          <w:tab w:val="left" w:pos="0"/>
        </w:tabs>
      </w:pPr>
      <w:r>
        <w:t>Ping</w:t>
      </w:r>
    </w:p>
    <w:p w14:paraId="43264F37" w14:textId="77777777" w:rsidR="00094648" w:rsidRDefault="003512A7">
      <w:r>
        <w:t>Some blo</w:t>
      </w:r>
      <w:r>
        <w:t>g aggregators support ‘ping’, which simply means a way to tell the aggregator that you have updated your blog. This is typically done by simply loading a URL. For aggregators that support this feature, you can ping them from your blog when you add a new en</w:t>
      </w:r>
      <w:r>
        <w:t>try. Simply add the ping URL to the pingurls setting in the blog.ini.cfm file. You can supply multiple ping URLs by simply separating them with a comma.</w:t>
      </w:r>
    </w:p>
    <w:p w14:paraId="2FB9D10A" w14:textId="77777777" w:rsidR="00094648" w:rsidRDefault="003512A7"/>
    <w:p w14:paraId="0695413B" w14:textId="77777777" w:rsidR="00094648" w:rsidRDefault="003512A7">
      <w:r>
        <w:t xml:space="preserve">Note - BlogCFC supports Technorati pings. In order to ping Technorati, simply add @technorati to your </w:t>
      </w:r>
      <w:r>
        <w:t>blog.ini.cfm file in the pingurls setting. This can be by itself, or with any other ping URL.</w:t>
      </w:r>
    </w:p>
    <w:p w14:paraId="26F42AAF" w14:textId="77777777" w:rsidR="00094648" w:rsidRDefault="003512A7"/>
    <w:p w14:paraId="00164289" w14:textId="77777777" w:rsidR="00094648" w:rsidRDefault="003512A7">
      <w:r>
        <w:t xml:space="preserve">BlogCFC also supports the Weblogs API (http://www.weblogs.com/api.html). To ping weblogs.com, add @weblogs to your ping list. </w:t>
      </w:r>
    </w:p>
    <w:p w14:paraId="710335C4" w14:textId="77777777" w:rsidR="00094648" w:rsidRDefault="003512A7"/>
    <w:p w14:paraId="2332A2A8" w14:textId="77777777" w:rsidR="00094648" w:rsidRDefault="003512A7">
      <w:r>
        <w:t xml:space="preserve">BlogCFC also supports Icerocket. </w:t>
      </w:r>
      <w:r>
        <w:t>To ping them, add @icerocket to your list of pingurls.</w:t>
      </w:r>
    </w:p>
    <w:p w14:paraId="6896D148" w14:textId="77777777" w:rsidR="00094648" w:rsidRDefault="003512A7">
      <w:pPr>
        <w:pStyle w:val="Heading3"/>
        <w:tabs>
          <w:tab w:val="left" w:pos="0"/>
        </w:tabs>
      </w:pPr>
      <w:r>
        <w:t>RSS</w:t>
      </w:r>
    </w:p>
    <w:p w14:paraId="7CE7B794" w14:textId="77777777" w:rsidR="00094648" w:rsidRDefault="003512A7">
      <w:r>
        <w:t>BlogCFC makes use of RSS 2.0. You can offer RSS 1.0 support by simply adding version=1 to the RSS URL. So if your normal RSS URL is:</w:t>
      </w:r>
    </w:p>
    <w:p w14:paraId="607AB5B4" w14:textId="77777777" w:rsidR="00094648" w:rsidRDefault="003512A7">
      <w:r>
        <w:t>http://</w:t>
      </w:r>
      <w:del w:id="188" w:author="Raymond Camden" w:date="2007-10-12T08:21:00Z">
        <w:r w:rsidDel="00B71356">
          <w:delText>ray.camdenfamily</w:delText>
        </w:r>
      </w:del>
      <w:ins w:id="189" w:author="Raymond Camden" w:date="2007-10-12T08:21:00Z">
        <w:r>
          <w:t>www.coldfusionjedi</w:t>
        </w:r>
      </w:ins>
      <w:r>
        <w:t>.com/rss.cfm</w:t>
      </w:r>
    </w:p>
    <w:p w14:paraId="5E99ADDB" w14:textId="77777777" w:rsidR="00094648" w:rsidRDefault="003512A7"/>
    <w:p w14:paraId="48AF80E0" w14:textId="77777777" w:rsidR="00094648" w:rsidRDefault="003512A7">
      <w:r>
        <w:t>You would</w:t>
      </w:r>
      <w:r>
        <w:t xml:space="preserve"> use this to offer RSS 1.0:</w:t>
      </w:r>
    </w:p>
    <w:p w14:paraId="0FEFF4CF" w14:textId="77777777" w:rsidR="00094648" w:rsidRDefault="003512A7">
      <w:r>
        <w:t>http://</w:t>
      </w:r>
      <w:del w:id="190" w:author="Raymond Camden" w:date="2007-10-12T08:21:00Z">
        <w:r w:rsidDel="00B71356">
          <w:delText>ray.camdenfamily</w:delText>
        </w:r>
      </w:del>
      <w:ins w:id="191" w:author="Raymond Camden" w:date="2007-10-12T08:21:00Z">
        <w:r>
          <w:t>www.coldfusionjedi</w:t>
        </w:r>
      </w:ins>
      <w:r>
        <w:t>.com/rss.cfm?version=1</w:t>
      </w:r>
    </w:p>
    <w:p w14:paraId="038F5E1A" w14:textId="77777777" w:rsidR="00094648" w:rsidRDefault="003512A7"/>
    <w:p w14:paraId="2E19C810" w14:textId="77777777" w:rsidR="00094648" w:rsidRDefault="003512A7">
      <w:r>
        <w:t>It is certainly ok to offer both RSS feeds to your visitors, but only RSS 2.0 will support enclosures.</w:t>
      </w:r>
    </w:p>
    <w:p w14:paraId="2E1CE5A1" w14:textId="77777777" w:rsidR="00094648" w:rsidRDefault="003512A7">
      <w:pPr>
        <w:rPr>
          <w:ins w:id="192" w:author="unknown" w:date="2007-05-18T14:56:00Z"/>
        </w:rPr>
      </w:pPr>
    </w:p>
    <w:p w14:paraId="25A226D5" w14:textId="77777777" w:rsidR="00094648" w:rsidRDefault="003512A7">
      <w:pPr>
        <w:rPr>
          <w:ins w:id="193" w:author="unknown" w:date="2007-05-18T14:58:00Z"/>
        </w:rPr>
      </w:pPr>
      <w:ins w:id="194" w:author="unknown" w:date="2007-05-18T14:56:00Z">
        <w:r>
          <w:t>You can create “RSS” blends o</w:t>
        </w:r>
      </w:ins>
      <w:ins w:id="195" w:author="unknown" w:date="2007-05-18T14:57:00Z">
        <w:r>
          <w:t>f multiple categories. This is</w:t>
        </w:r>
        <w:r>
          <w:t xml:space="preserve"> done by first getting the ID values of each category. You can find these in the BlogCFC admin. Once you have the IDs, you append them to the end of the core RSS url. If y</w:t>
        </w:r>
      </w:ins>
      <w:ins w:id="196" w:author="unknown" w:date="2007-05-18T14:58:00Z">
        <w:r>
          <w:t>our blog was located at blogcfc.localhost.com, your RSS url would look like so:</w:t>
        </w:r>
      </w:ins>
    </w:p>
    <w:p w14:paraId="58B88EF2" w14:textId="77777777" w:rsidR="00094648" w:rsidRDefault="003512A7">
      <w:pPr>
        <w:rPr>
          <w:ins w:id="197" w:author="unknown" w:date="2007-05-18T14:58:00Z"/>
        </w:rPr>
      </w:pPr>
    </w:p>
    <w:p w14:paraId="3B50C463" w14:textId="77777777" w:rsidR="00094648" w:rsidRDefault="003512A7">
      <w:pPr>
        <w:rPr>
          <w:ins w:id="198" w:author="unknown" w:date="2007-05-18T14:58:00Z"/>
        </w:rPr>
      </w:pPr>
      <w:ins w:id="199" w:author="unknown" w:date="2007-05-18T14:58:00Z">
        <w:r>
          <w:t>http</w:t>
        </w:r>
        <w:r>
          <w:t>://blogcfc5.localhost.com/client/rss.cfm?mode=full&amp;mode2=cat&amp;catid=96F8AE90-A8BC-1230-CC4F71ED36CF7E51,96F8DD56-9C3A-BEF5-88133F51DC54E2FB</w:t>
        </w:r>
      </w:ins>
    </w:p>
    <w:p w14:paraId="248AE814" w14:textId="77777777" w:rsidR="00094648" w:rsidRDefault="003512A7">
      <w:pPr>
        <w:rPr>
          <w:ins w:id="200" w:author="unknown" w:date="2007-05-18T14:58:00Z"/>
        </w:rPr>
      </w:pPr>
    </w:p>
    <w:p w14:paraId="7FF60022" w14:textId="77777777" w:rsidR="00094648" w:rsidRDefault="003512A7">
      <w:pPr>
        <w:rPr>
          <w:rFonts w:cs="Arial"/>
          <w:b/>
          <w:bCs/>
          <w:sz w:val="26"/>
          <w:szCs w:val="26"/>
        </w:rPr>
      </w:pPr>
      <w:ins w:id="201" w:author="unknown" w:date="2007-05-18T14:58:00Z">
        <w:r>
          <w:t>You can put any number of category IDs in this list. (Up to the maximum length of a URL.) This RSS “blend” will show</w:t>
        </w:r>
        <w:r>
          <w:t xml:space="preserve"> the last ten articles from any of the categor</w:t>
        </w:r>
      </w:ins>
      <w:ins w:id="202" w:author="unknown" w:date="2007-05-18T14:59:00Z">
        <w:r>
          <w:t xml:space="preserve">ies listed. </w:t>
        </w:r>
      </w:ins>
    </w:p>
    <w:p w14:paraId="1B701363" w14:textId="77777777" w:rsidR="00094648" w:rsidRDefault="003512A7">
      <w:pPr>
        <w:pStyle w:val="Heading3"/>
        <w:tabs>
          <w:tab w:val="left" w:pos="0"/>
        </w:tabs>
      </w:pPr>
      <w:r>
        <w:t>Enclosures</w:t>
      </w:r>
    </w:p>
    <w:p w14:paraId="35A47A55" w14:textId="77777777" w:rsidR="00094648" w:rsidRDefault="003512A7">
      <w:pPr>
        <w:rPr>
          <w:ins w:id="203" w:author="Raymond Camden" w:date="2008-07-30T09:57:00Z"/>
        </w:rPr>
      </w:pPr>
      <w:r>
        <w:t>BlogCFC 3.9 added support for enclosures. These are media files associated with a blog entry. This allows support for pod casting. While you can attach any file to a blog entry, normally</w:t>
      </w:r>
      <w:r>
        <w:t xml:space="preserve"> you will want to attach an MP3 file. Once a file is attached, it will show up in the entry as a download, and be displayed in the RSS 2.0 feed. If you enclose an image, it will also be automatically added to the blog entry in the top left corner.</w:t>
      </w:r>
    </w:p>
    <w:p w14:paraId="01F5DFA8" w14:textId="77777777" w:rsidR="00094648" w:rsidRDefault="003512A7">
      <w:pPr>
        <w:numPr>
          <w:ins w:id="204" w:author="Raymond Camden" w:date="2008-07-30T09:57:00Z"/>
        </w:numPr>
        <w:rPr>
          <w:ins w:id="205" w:author="Raymond Camden" w:date="2008-07-30T09:57:00Z"/>
        </w:rPr>
      </w:pPr>
    </w:p>
    <w:p w14:paraId="5091DC2A" w14:textId="77777777" w:rsidR="00094648" w:rsidRDefault="003512A7">
      <w:pPr>
        <w:numPr>
          <w:ins w:id="206" w:author="Raymond Camden" w:date="2008-07-30T09:57:00Z"/>
        </w:numPr>
      </w:pPr>
      <w:ins w:id="207" w:author="Raymond Camden" w:date="2008-07-30T09:57:00Z">
        <w:r>
          <w:t>You als</w:t>
        </w:r>
        <w:r>
          <w:t>o have the option of uploading an enclosure manually (via FTP for example) and setting an enclosure file name directly in the blog entry editor. This is handy for files that are too large to upload via HTTP.</w:t>
        </w:r>
      </w:ins>
    </w:p>
    <w:p w14:paraId="06B81094" w14:textId="77777777" w:rsidR="00094648" w:rsidRDefault="003512A7">
      <w:pPr>
        <w:pStyle w:val="Heading3"/>
        <w:tabs>
          <w:tab w:val="left" w:pos="0"/>
        </w:tabs>
      </w:pPr>
      <w:r>
        <w:t>Subscribers</w:t>
      </w:r>
    </w:p>
    <w:p w14:paraId="5E60B5A9" w14:textId="77777777" w:rsidR="00094648" w:rsidRDefault="003512A7">
      <w:r>
        <w:t>BlogCFC allows folks to subscribe to</w:t>
      </w:r>
      <w:r>
        <w:t xml:space="preserve"> your blog. When a person subscribes, they will receive each and every posting you write. They will not receive an email if you simply edit an existing post. </w:t>
      </w:r>
    </w:p>
    <w:p w14:paraId="3F260191" w14:textId="77777777" w:rsidR="00094648" w:rsidRDefault="003512A7">
      <w:pPr>
        <w:pStyle w:val="Heading3"/>
        <w:tabs>
          <w:tab w:val="left" w:pos="0"/>
        </w:tabs>
      </w:pPr>
      <w:r>
        <w:t>Print Format</w:t>
      </w:r>
    </w:p>
    <w:p w14:paraId="3016E41B" w14:textId="77777777" w:rsidR="00094648" w:rsidRDefault="003512A7">
      <w:r>
        <w:t>BlogCFC offers a print format version of blog entries. This is only supported on Col</w:t>
      </w:r>
      <w:r>
        <w:t>dFusion MX 7. If you are not running BlogCFC on ColdFusion MX 7, you will not see the Print link.</w:t>
      </w:r>
    </w:p>
    <w:p w14:paraId="79399DC5" w14:textId="77777777" w:rsidR="00094648" w:rsidRDefault="003512A7">
      <w:pPr>
        <w:pStyle w:val="Heading3"/>
        <w:tabs>
          <w:tab w:val="left" w:pos="0"/>
        </w:tabs>
      </w:pPr>
      <w:r>
        <w:t>Google Site Maps</w:t>
      </w:r>
    </w:p>
    <w:p w14:paraId="32669716" w14:textId="77777777" w:rsidR="00094648" w:rsidRDefault="003512A7">
      <w:r>
        <w:t>BlogCFC now supports Google Site Maps. Google Site Maps are a way to let Google know the 'map' of your site. For BlogCFC, this is simply a li</w:t>
      </w:r>
      <w:r>
        <w:t>sting of all the blog entries. More information may be found here:</w:t>
      </w:r>
    </w:p>
    <w:p w14:paraId="24BEFF09" w14:textId="77777777" w:rsidR="00094648" w:rsidRDefault="003512A7"/>
    <w:p w14:paraId="4E4AC027" w14:textId="77777777" w:rsidR="00094648" w:rsidRDefault="003512A7">
      <w:r>
        <w:t>https://www.google.com/webmasters/sitemaps/docs/en/about.html</w:t>
      </w:r>
    </w:p>
    <w:p w14:paraId="24BA87BD" w14:textId="77777777" w:rsidR="00094648" w:rsidRDefault="003512A7"/>
    <w:p w14:paraId="22F622E5" w14:textId="77777777" w:rsidR="00094648" w:rsidRDefault="003512A7">
      <w:r>
        <w:t>BlogCFC uses the file, googlesitemap.cfm, in the root of the client folder to enable site map support. Note - I have problems</w:t>
      </w:r>
      <w:r>
        <w:t xml:space="preserve"> using a CFM file with Google. I found that Google would only accept my file when I added a URL parameter at the end to 'fake' an XML file. In other words, I provided a URL like so:</w:t>
      </w:r>
    </w:p>
    <w:p w14:paraId="57A57EBC" w14:textId="77777777" w:rsidR="00094648" w:rsidRDefault="003512A7"/>
    <w:p w14:paraId="02FBE072" w14:textId="77777777" w:rsidR="00094648" w:rsidRDefault="003512A7">
      <w:r>
        <w:t>http://www.foo.com/googlesitemap.cfm?ext=xml</w:t>
      </w:r>
    </w:p>
    <w:p w14:paraId="13DE2958" w14:textId="77777777" w:rsidR="00094648" w:rsidRDefault="003512A7"/>
    <w:p w14:paraId="4CE4C3BA" w14:textId="77777777" w:rsidR="00094648" w:rsidRDefault="003512A7">
      <w:r>
        <w:t>This URL variable was ignor</w:t>
      </w:r>
      <w:r>
        <w:t>ed by the code, and seemed to please Google. As you know, we must all please Google!</w:t>
      </w:r>
    </w:p>
    <w:p w14:paraId="7F358E3C" w14:textId="77777777" w:rsidR="00094648" w:rsidRDefault="003512A7">
      <w:pPr>
        <w:rPr>
          <w:ins w:id="208" w:author="unknown" w:date="2007-05-18T15:00:00Z"/>
        </w:rPr>
      </w:pPr>
    </w:p>
    <w:p w14:paraId="449E8191" w14:textId="77777777" w:rsidR="00094648" w:rsidRDefault="003512A7">
      <w:pPr>
        <w:pStyle w:val="Heading3"/>
        <w:tabs>
          <w:tab w:val="left" w:pos="0"/>
        </w:tabs>
        <w:rPr>
          <w:ins w:id="209" w:author="unknown" w:date="2007-05-18T15:00:00Z"/>
        </w:rPr>
      </w:pPr>
      <w:ins w:id="210" w:author="unknown" w:date="2007-05-18T15:00:00Z">
        <w:r>
          <w:t>Dynamic BlogCFC Instances</w:t>
        </w:r>
      </w:ins>
    </w:p>
    <w:p w14:paraId="0FDD7590" w14:textId="77777777" w:rsidR="00094648" w:rsidRDefault="003512A7">
      <w:pPr>
        <w:rPr>
          <w:ins w:id="211" w:author="unknown" w:date="2007-05-18T15:02:00Z"/>
        </w:rPr>
      </w:pPr>
      <w:ins w:id="212" w:author="unknown" w:date="2007-05-18T15:00:00Z">
        <w:r>
          <w:t>BlogCFC supports dynamic blog instances. This allows for Blogger.com type sites. While I do not have 'proper' documentation right now, you can v</w:t>
        </w:r>
        <w:r>
          <w:t>iew a blog entry on the topic here: http://</w:t>
        </w:r>
        <w:del w:id="213" w:author="Raymond Camden" w:date="2007-10-12T08:22:00Z">
          <w:r w:rsidDel="00B71356">
            <w:delText>ray.camdenfamily</w:delText>
          </w:r>
        </w:del>
      </w:ins>
      <w:ins w:id="214" w:author="Raymond Camden" w:date="2007-10-12T08:22:00Z">
        <w:r>
          <w:t>www.coldfusionjedi</w:t>
        </w:r>
      </w:ins>
      <w:ins w:id="215" w:author="unknown" w:date="2007-05-18T15:00:00Z">
        <w:r>
          <w:t>.com/index.cfm/2006/10/7/Dynamic-BlogCFC-Instances</w:t>
        </w:r>
      </w:ins>
    </w:p>
    <w:p w14:paraId="3DF3DFA4" w14:textId="77777777" w:rsidR="00094648" w:rsidRDefault="003512A7">
      <w:pPr>
        <w:rPr>
          <w:ins w:id="216" w:author="unknown" w:date="2007-05-18T15:02:00Z"/>
        </w:rPr>
      </w:pPr>
    </w:p>
    <w:p w14:paraId="4FD7779C" w14:textId="77777777" w:rsidR="00094648" w:rsidRDefault="003512A7">
      <w:pPr>
        <w:pStyle w:val="Heading3"/>
        <w:tabs>
          <w:tab w:val="left" w:pos="0"/>
        </w:tabs>
        <w:rPr>
          <w:ins w:id="217" w:author="unknown" w:date="2007-05-18T15:03:00Z"/>
        </w:rPr>
      </w:pPr>
      <w:ins w:id="218" w:author="unknown" w:date="2007-05-18T15:03:00Z">
        <w:r>
          <w:t>“Blended” Category Pages</w:t>
        </w:r>
      </w:ins>
    </w:p>
    <w:p w14:paraId="18147E21" w14:textId="77777777" w:rsidR="00094648" w:rsidRDefault="003512A7">
      <w:pPr>
        <w:rPr>
          <w:ins w:id="219" w:author="unknown" w:date="2007-05-18T15:04:00Z"/>
        </w:rPr>
      </w:pPr>
      <w:ins w:id="220" w:author="unknown" w:date="2007-05-18T15:03:00Z">
        <w:r>
          <w:t>In the RSS section I talked about how you can manually create RSS links for multiple categories. The s</w:t>
        </w:r>
        <w:r>
          <w:t>ame can be done for the front end. As with the RSS support, this is done by findi</w:t>
        </w:r>
      </w:ins>
      <w:ins w:id="221" w:author="unknown" w:date="2007-05-18T15:04:00Z">
        <w:r>
          <w:t>ng the category IDs and adding them to the URL, like so:</w:t>
        </w:r>
      </w:ins>
    </w:p>
    <w:p w14:paraId="65378563" w14:textId="77777777" w:rsidR="00094648" w:rsidRDefault="003512A7">
      <w:pPr>
        <w:rPr>
          <w:ins w:id="222" w:author="unknown" w:date="2007-05-18T15:04:00Z"/>
        </w:rPr>
      </w:pPr>
    </w:p>
    <w:p w14:paraId="1E051928" w14:textId="77777777" w:rsidR="00094648" w:rsidRDefault="003512A7">
      <w:pPr>
        <w:rPr>
          <w:ins w:id="223" w:author="unknown" w:date="2007-05-18T15:04:00Z"/>
        </w:rPr>
      </w:pPr>
      <w:ins w:id="224" w:author="unknown" w:date="2007-05-18T15:04:00Z">
        <w:r>
          <w:t>http://blogcfc5.localhost.com/client/index.cfm?mode=cat&amp;catid=96F8AE90-A8BC-1230-CC4F71ED36CF7E51,96F8DD56-9C3A-BEF5-</w:t>
        </w:r>
        <w:r>
          <w:t>88133F51DC54E2FB</w:t>
        </w:r>
      </w:ins>
    </w:p>
    <w:p w14:paraId="44A2E67A" w14:textId="77777777" w:rsidR="00094648" w:rsidRDefault="003512A7">
      <w:pPr>
        <w:rPr>
          <w:ins w:id="225" w:author="unknown" w:date="2007-05-18T15:04:00Z"/>
        </w:rPr>
      </w:pPr>
    </w:p>
    <w:p w14:paraId="3870B315" w14:textId="77777777" w:rsidR="00094648" w:rsidRDefault="003512A7">
      <w:ins w:id="226" w:author="unknown" w:date="2007-05-18T15:04:00Z">
        <w:r>
          <w:t xml:space="preserve">Note that you cannot use the category aliases. You must use the IDs. </w:t>
        </w:r>
      </w:ins>
    </w:p>
    <w:sectPr w:rsidR="00094648">
      <w:pgSz w:w="18810" w:h="15840"/>
      <w:pgMar w:top="1440" w:right="1800" w:bottom="1440" w:left="180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tar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revisionView w:inkAnnotations="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56"/>
    <w:rsid w:val="0035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60AE43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3z0">
    <w:name w:val="WW8Num3z0"/>
    <w:rPr>
      <w:rFonts w:ascii="StarSymbol" w:hAnsi="StarSymbol" w:cs="StarSymbol"/>
      <w:sz w:val="18"/>
      <w:szCs w:val="18"/>
    </w:rPr>
  </w:style>
  <w:style w:type="character" w:customStyle="1" w:styleId="WW8Num3z1">
    <w:name w:val="WW8Num3z1"/>
    <w:rPr>
      <w:rFonts w:ascii="Wingdings 2" w:hAnsi="Wingdings 2" w:cs="StarSymbol"/>
      <w:sz w:val="18"/>
      <w:szCs w:val="18"/>
    </w:rPr>
  </w:style>
  <w:style w:type="character" w:customStyle="1" w:styleId="WW8Num4z0">
    <w:name w:val="WW8Num4z0"/>
    <w:rPr>
      <w:rFonts w:ascii="StarSymbol" w:hAnsi="StarSymbol" w:cs="StarSymbol"/>
      <w:sz w:val="18"/>
      <w:szCs w:val="18"/>
    </w:rPr>
  </w:style>
  <w:style w:type="character" w:customStyle="1" w:styleId="WW8Num4z1">
    <w:name w:val="WW8Num4z1"/>
    <w:rPr>
      <w:rFonts w:ascii="Wingdings 2" w:hAnsi="Wingdings 2"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styleId="DefaultParagraphFont0">
    <w:name w:val="Default Paragraph Font"/>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DefaultParagraphFont">
    <w:name w:val="WW-Default Paragraph Font"/>
  </w:style>
  <w:style w:type="character" w:customStyle="1" w:styleId="WW-Absatz-Standardschriftart111111111111111">
    <w:name w:val="WW-Absatz-Standardschriftart111111111111111"/>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styleId="Hyperlink">
    <w:name w:val="Hyperlink"/>
    <w:basedOn w:val="WW-DefaultParagraphFont111"/>
    <w:rPr>
      <w:color w:val="0000FF"/>
      <w:u w:val="single"/>
    </w:rPr>
  </w:style>
  <w:style w:type="character" w:styleId="FollowedHyperlink">
    <w:name w:val="FollowedHyperlink"/>
    <w:basedOn w:val="WW-DefaultParagraphFont111"/>
    <w:rPr>
      <w:color w:val="800080"/>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styleId="BalloonText">
    <w:name w:val="Balloon Text"/>
    <w:basedOn w:val="Normal"/>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ay@camdenfamily.com" TargetMode="External"/><Relationship Id="rId6" Type="http://schemas.openxmlformats.org/officeDocument/2006/relationships/hyperlink" Target="http://www.amazon.com/o/registry/2TCL1D08EZEYE" TargetMode="External"/><Relationship Id="rId7" Type="http://schemas.openxmlformats.org/officeDocument/2006/relationships/hyperlink" Target="mailto:paul@sustainableGIS.com" TargetMode="External"/><Relationship Id="rId8" Type="http://schemas.openxmlformats.org/officeDocument/2006/relationships/hyperlink" Target="mailto:webmaster@cfcomet.com" TargetMode="External"/><Relationship Id="rId9" Type="http://schemas.openxmlformats.org/officeDocument/2006/relationships/hyperlink" Target="http://www.sustainablegis.com/blog/cfg11n/index.cfm?mode=entry&amp;entry=F9553D86-20ED-7DEE-2A913AFD8651643F" TargetMode="External"/><Relationship Id="rId10" Type="http://schemas.openxmlformats.org/officeDocument/2006/relationships/hyperlink" Target="http://host/client/index.cfm/2005/7/12/Testing-my-new-title-m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5056</Words>
  <Characters>28824</Characters>
  <Application>Microsoft Macintosh Word</Application>
  <DocSecurity>0</DocSecurity>
  <Lines>240</Lines>
  <Paragraphs>67</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BlogCFC 3</vt:lpstr>
      <vt:lpstr>BlogCFC</vt:lpstr>
      <vt:lpstr>        License and Credits</vt:lpstr>
      <vt:lpstr>        Contributors</vt:lpstr>
      <vt:lpstr>        Requirements</vt:lpstr>
      <vt:lpstr>        BlueDragon Notes</vt:lpstr>
      <vt:lpstr>        ColdFusion 6 Notes</vt:lpstr>
      <vt:lpstr>        Installation</vt:lpstr>
      <vt:lpstr>        The Blog INI File</vt:lpstr>
      <vt:lpstr>        Working with Your Blog</vt:lpstr>
      <vt:lpstr>        Blog Editing Options</vt:lpstr>
      <vt:lpstr>        Scheduled Releases</vt:lpstr>
      <vt:lpstr>        Draft Mode</vt:lpstr>
      <vt:lpstr>        HTML/XML-RPC Editors</vt:lpstr>
      <vt:lpstr>        Working with Pages and Textblocks</vt:lpstr>
      <vt:lpstr>        Pages</vt:lpstr>
      <vt:lpstr>        Textblocks</vt:lpstr>
      <vt:lpstr>        Working with Slide Shows</vt:lpstr>
      <vt:lpstr>        Miscellaneous</vt:lpstr>
      <vt:lpstr>        Layout Options</vt:lpstr>
      <vt:lpstr>        Pods</vt:lpstr>
      <vt:lpstr>        Caching</vt:lpstr>
      <vt:lpstr>        Security Options and Multi-User Blogs</vt:lpstr>
      <vt:lpstr>        Internationalization</vt:lpstr>
      <vt:lpstr>        Comment Notification</vt:lpstr>
      <vt:lpstr>        Using Aliases</vt:lpstr>
      <vt:lpstr>        SES URLs and Aliases</vt:lpstr>
      <vt:lpstr>        Ping</vt:lpstr>
      <vt:lpstr>        RSS</vt:lpstr>
      <vt:lpstr>        Enclosures</vt:lpstr>
      <vt:lpstr>        Subscribers</vt:lpstr>
      <vt:lpstr>        Print Format</vt:lpstr>
      <vt:lpstr>        Google Site Maps</vt:lpstr>
      <vt:lpstr>        Dynamic BlogCFC Instances</vt:lpstr>
      <vt:lpstr>        “Blended” Category Pages</vt:lpstr>
    </vt:vector>
  </TitlesOfParts>
  <LinksUpToDate>false</LinksUpToDate>
  <CharactersWithSpaces>33813</CharactersWithSpaces>
  <SharedDoc>false</SharedDoc>
  <HLinks>
    <vt:vector size="66" baseType="variant">
      <vt:variant>
        <vt:i4>3801092</vt:i4>
      </vt:variant>
      <vt:variant>
        <vt:i4>30</vt:i4>
      </vt:variant>
      <vt:variant>
        <vt:i4>0</vt:i4>
      </vt:variant>
      <vt:variant>
        <vt:i4>5</vt:i4>
      </vt:variant>
      <vt:variant>
        <vt:lpwstr>http://host/client/index.cfm/2005/7/12/Testing-my-new-title-maker</vt:lpwstr>
      </vt:variant>
      <vt:variant>
        <vt:lpwstr/>
      </vt:variant>
      <vt:variant>
        <vt:i4>1245213</vt:i4>
      </vt:variant>
      <vt:variant>
        <vt:i4>27</vt:i4>
      </vt:variant>
      <vt:variant>
        <vt:i4>0</vt:i4>
      </vt:variant>
      <vt:variant>
        <vt:i4>5</vt:i4>
      </vt:variant>
      <vt:variant>
        <vt:lpwstr>http://www.sustainablegis.com/blog/cfg11n/index.cfm?mode=entry&amp;entry=F9553D86-20ED-7DEE-2A913AFD8651643F</vt:lpwstr>
      </vt:variant>
      <vt:variant>
        <vt:lpwstr/>
      </vt:variant>
      <vt:variant>
        <vt:i4>3735559</vt:i4>
      </vt:variant>
      <vt:variant>
        <vt:i4>24</vt:i4>
      </vt:variant>
      <vt:variant>
        <vt:i4>0</vt:i4>
      </vt:variant>
      <vt:variant>
        <vt:i4>5</vt:i4>
      </vt:variant>
      <vt:variant>
        <vt:lpwstr>mailto:webmaster@cfcomet.com</vt:lpwstr>
      </vt:variant>
      <vt:variant>
        <vt:lpwstr/>
      </vt:variant>
      <vt:variant>
        <vt:i4>6750296</vt:i4>
      </vt:variant>
      <vt:variant>
        <vt:i4>21</vt:i4>
      </vt:variant>
      <vt:variant>
        <vt:i4>0</vt:i4>
      </vt:variant>
      <vt:variant>
        <vt:i4>5</vt:i4>
      </vt:variant>
      <vt:variant>
        <vt:lpwstr>mailto:paul@sustainableGIS.com</vt:lpwstr>
      </vt:variant>
      <vt:variant>
        <vt:lpwstr/>
      </vt:variant>
      <vt:variant>
        <vt:i4>3407921</vt:i4>
      </vt:variant>
      <vt:variant>
        <vt:i4>18</vt:i4>
      </vt:variant>
      <vt:variant>
        <vt:i4>0</vt:i4>
      </vt:variant>
      <vt:variant>
        <vt:i4>5</vt:i4>
      </vt:variant>
      <vt:variant>
        <vt:lpwstr>http://www.amazon.com/o/registry/2TCL1D08EZEYE</vt:lpwstr>
      </vt:variant>
      <vt:variant>
        <vt:lpwstr/>
      </vt:variant>
      <vt:variant>
        <vt:i4>1966151</vt:i4>
      </vt:variant>
      <vt:variant>
        <vt:i4>15</vt:i4>
      </vt:variant>
      <vt:variant>
        <vt:i4>0</vt:i4>
      </vt:variant>
      <vt:variant>
        <vt:i4>5</vt:i4>
      </vt:variant>
      <vt:variant>
        <vt:lpwstr>http://ray.camdenfamily.com/projects/blogcfc</vt:lpwstr>
      </vt:variant>
      <vt:variant>
        <vt:lpwstr/>
      </vt:variant>
      <vt:variant>
        <vt:i4>786452</vt:i4>
      </vt:variant>
      <vt:variant>
        <vt:i4>12</vt:i4>
      </vt:variant>
      <vt:variant>
        <vt:i4>0</vt:i4>
      </vt:variant>
      <vt:variant>
        <vt:i4>5</vt:i4>
      </vt:variant>
      <vt:variant>
        <vt:lpwstr>http://ray.camdenfamilywww.coldfusionjedi.com/forums/forums.cfm?conferenceid=CBD210FD-AB88-8875-EBDE545BF7B67269</vt:lpwstr>
      </vt:variant>
      <vt:variant>
        <vt:lpwstr/>
      </vt:variant>
      <vt:variant>
        <vt:i4>8323108</vt:i4>
      </vt:variant>
      <vt:variant>
        <vt:i4>9</vt:i4>
      </vt:variant>
      <vt:variant>
        <vt:i4>0</vt:i4>
      </vt:variant>
      <vt:variant>
        <vt:i4>5</vt:i4>
      </vt:variant>
      <vt:variant>
        <vt:lpwstr>mailto:ray@camdenfamily.com</vt:lpwstr>
      </vt:variant>
      <vt:variant>
        <vt:lpwstr/>
      </vt:variant>
      <vt:variant>
        <vt:i4>5898318</vt:i4>
      </vt:variant>
      <vt:variant>
        <vt:i4>4</vt:i4>
      </vt:variant>
      <vt:variant>
        <vt:i4>0</vt:i4>
      </vt:variant>
      <vt:variant>
        <vt:i4>5</vt:i4>
      </vt:variant>
      <vt:variant>
        <vt:lpwstr>http://blogcfc.riaforge.org/</vt:lpwstr>
      </vt:variant>
      <vt:variant>
        <vt:lpwstr/>
      </vt:variant>
      <vt:variant>
        <vt:i4>5898318</vt:i4>
      </vt:variant>
      <vt:variant>
        <vt:i4>2</vt:i4>
      </vt:variant>
      <vt:variant>
        <vt:i4>0</vt:i4>
      </vt:variant>
      <vt:variant>
        <vt:i4>5</vt:i4>
      </vt:variant>
      <vt:variant>
        <vt:lpwstr>http://blogcfc.riaforge.org/</vt:lpwstr>
      </vt:variant>
      <vt:variant>
        <vt:lpwstr/>
      </vt:variant>
      <vt:variant>
        <vt:i4>5898318</vt:i4>
      </vt:variant>
      <vt:variant>
        <vt:i4>0</vt:i4>
      </vt:variant>
      <vt:variant>
        <vt:i4>0</vt:i4>
      </vt:variant>
      <vt:variant>
        <vt:i4>5</vt:i4>
      </vt:variant>
      <vt:variant>
        <vt:lpwstr>http://blogcfc.riaforge.org/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BlogCFC 3</dc:title>
  <dc:subject/>
  <dc:creator>Raymond Camden</dc:creator>
  <cp:keywords/>
  <cp:lastModifiedBy>Stuart Watt</cp:lastModifiedBy>
  <cp:revision>2</cp:revision>
  <cp:lastPrinted>2113-01-01T05:00:00Z</cp:lastPrinted>
  <dcterms:created xsi:type="dcterms:W3CDTF">2017-06-13T17:11:00Z</dcterms:created>
  <dcterms:modified xsi:type="dcterms:W3CDTF">2017-06-13T17:11:00Z</dcterms:modified>
</cp:coreProperties>
</file>